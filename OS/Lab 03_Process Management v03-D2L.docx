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131535" w:rsidR="00FD6940" w:rsidP="001B1DBF" w:rsidRDefault="00D21BFE" w14:paraId="76E56A8E" w14:textId="6D62CBC1">
      <w:pPr>
        <w:pStyle w:val="CoverCourseName"/>
        <w:spacing w:after="1680"/>
      </w:pPr>
      <w:r>
        <w:t>Operating Systems</w:t>
      </w:r>
    </w:p>
    <w:p w:rsidRPr="00131535" w:rsidR="00AE6D6D" w:rsidP="004252E8" w:rsidRDefault="005B7674" w14:paraId="5A35C4D7" w14:textId="450E5B44">
      <w:pPr>
        <w:pStyle w:val="CoverLabTitle"/>
        <w:spacing w:before="0" w:after="1560"/>
        <w:rPr>
          <w:sz w:val="40"/>
          <w:szCs w:val="40"/>
        </w:rPr>
      </w:pPr>
      <w:r>
        <w:rPr>
          <w:sz w:val="40"/>
          <w:szCs w:val="40"/>
        </w:rPr>
        <w:t xml:space="preserve">Lab: </w:t>
      </w:r>
      <w:r w:rsidR="004252E8">
        <w:rPr>
          <w:sz w:val="40"/>
          <w:szCs w:val="40"/>
        </w:rPr>
        <w:t>Process Management</w:t>
      </w:r>
    </w:p>
    <w:p w:rsidRPr="00E81CAB" w:rsidR="00875329" w:rsidP="00AD07F7" w:rsidRDefault="00875329" w14:paraId="5BCD64AA" w14:textId="13AD43F7">
      <w:pPr>
        <w:pStyle w:val="CoverText"/>
        <w:tabs>
          <w:tab w:val="left" w:pos="6390"/>
        </w:tabs>
      </w:pPr>
      <w:r>
        <w:t>Weight:</w:t>
      </w:r>
      <w:r w:rsidR="006E0150">
        <w:t xml:space="preserve"> </w:t>
      </w:r>
      <w:r w:rsidR="00D21BFE">
        <w:t>5</w:t>
      </w:r>
      <w:r w:rsidR="006E0150">
        <w:t>%</w:t>
      </w:r>
      <w:r w:rsidR="00AD07F7">
        <w:tab/>
      </w:r>
      <w:r w:rsidR="00AD07F7">
        <w:t>Marks:</w:t>
      </w:r>
      <w:r w:rsidR="00AD07F7">
        <w:rPr>
          <w:szCs w:val="24"/>
        </w:rPr>
        <w:tab/>
      </w:r>
      <w:r w:rsidRPr="00EF13E7" w:rsidR="00AD07F7">
        <w:rPr>
          <w:szCs w:val="24"/>
        </w:rPr>
        <w:t>/</w:t>
      </w:r>
      <w:r w:rsidRPr="00412F79" w:rsidR="00F81AAF">
        <w:drawing>
          <wp:anchor distT="0" distB="0" distL="114300" distR="114300" simplePos="0" relativeHeight="251658240" behindDoc="1" locked="1" layoutInCell="1" allowOverlap="1" wp14:anchorId="02843663" wp14:editId="25272A24">
            <wp:simplePos x="0" y="0"/>
            <wp:positionH relativeFrom="column">
              <wp:posOffset>4572000</wp:posOffset>
            </wp:positionH>
            <wp:positionV relativeFrom="page">
              <wp:posOffset>339725</wp:posOffset>
            </wp:positionV>
            <wp:extent cx="1983740" cy="2221865"/>
            <wp:effectExtent l="0" t="0" r="0" b="6985"/>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rotWithShape="1">
                    <a:blip r:embed="rId11" cstate="print">
                      <a:extLst>
                        <a:ext uri="{28A0092B-C50C-407E-A947-70E740481C1C}">
                          <a14:useLocalDpi xmlns:a14="http://schemas.microsoft.com/office/drawing/2010/main" val="0"/>
                        </a:ext>
                      </a:extLst>
                    </a:blip>
                    <a:srcRect b="12040"/>
                    <a:stretch/>
                  </pic:blipFill>
                  <pic:spPr bwMode="auto">
                    <a:xfrm>
                      <a:off x="0" y="0"/>
                      <a:ext cx="1983740" cy="22218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03F5">
        <w:rPr>
          <w:szCs w:val="24"/>
        </w:rPr>
        <w:t>7</w:t>
      </w:r>
      <w:r w:rsidR="004252E8">
        <w:rPr>
          <w:szCs w:val="24"/>
        </w:rPr>
        <w:t>6</w:t>
      </w:r>
    </w:p>
    <w:p w:rsidR="0025582B" w:rsidP="0025582B" w:rsidRDefault="0025582B" w14:paraId="719BB18F" w14:textId="77777777">
      <w:pPr>
        <w:pStyle w:val="CoverText"/>
      </w:pPr>
    </w:p>
    <w:p w:rsidRPr="00E81CAB" w:rsidR="00875329" w:rsidP="0025582B" w:rsidRDefault="00793EC7" w14:paraId="7CF7B90D" w14:textId="77777777">
      <w:pPr>
        <w:pStyle w:val="CoverText"/>
      </w:pPr>
      <w:r>
        <w:t>Student Name:</w:t>
      </w:r>
    </w:p>
    <w:p w:rsidR="0025582B" w:rsidP="0025582B" w:rsidRDefault="00793EC7" w14:paraId="46831C89" w14:textId="77777777">
      <w:pPr>
        <w:pStyle w:val="CoverText"/>
      </w:pPr>
      <w:r>
        <w:t>Student ID:</w:t>
      </w:r>
    </w:p>
    <w:p w:rsidRPr="00E81CAB" w:rsidR="00875329" w:rsidP="0025582B" w:rsidRDefault="00793EC7" w14:paraId="2EEA9481" w14:textId="77777777">
      <w:pPr>
        <w:pStyle w:val="CoverText"/>
      </w:pPr>
      <w:r>
        <w:t>Date:</w:t>
      </w:r>
    </w:p>
    <w:p w:rsidR="000C1CB6" w:rsidP="0025582B" w:rsidRDefault="000C1CB6" w14:paraId="629DDA50" w14:textId="77777777"/>
    <w:p w:rsidRPr="000C1CB6" w:rsidR="000C1CB6" w:rsidP="0025582B" w:rsidRDefault="000C1CB6" w14:paraId="43F4B3E5" w14:textId="77777777"/>
    <w:p w:rsidRPr="00C56BAD" w:rsidR="0025582B" w:rsidP="0025582B" w:rsidRDefault="0025582B" w14:paraId="2B3BF64D" w14:textId="77777777">
      <w:pPr>
        <w:pStyle w:val="CoverText"/>
        <w:jc w:val="center"/>
        <w:rPr>
          <w:rFonts w:ascii="Arial" w:hAnsi="Arial" w:cs="Arial"/>
          <w:b w:val="0"/>
          <w:color w:val="A6A6A6" w:themeColor="background1" w:themeShade="A6"/>
          <w:sz w:val="22"/>
          <w:szCs w:val="22"/>
        </w:rPr>
      </w:pPr>
      <w:r w:rsidRPr="00C56BAD">
        <w:rPr>
          <w:rFonts w:ascii="Arial" w:hAnsi="Arial" w:cs="Arial"/>
          <w:b w:val="0"/>
          <w:color w:val="A6A6A6" w:themeColor="background1" w:themeShade="A6"/>
          <w:sz w:val="22"/>
          <w:szCs w:val="22"/>
        </w:rPr>
        <w:t>This page was intentionally left blank.</w:t>
      </w:r>
    </w:p>
    <w:p w:rsidR="0025582B" w:rsidP="0025582B" w:rsidRDefault="0025582B" w14:paraId="3664B261" w14:textId="77777777">
      <w:pPr>
        <w:pStyle w:val="CoverText"/>
        <w:rPr>
          <w:b w:val="0"/>
          <w:color w:val="A6A6A6" w:themeColor="background1" w:themeShade="A6"/>
        </w:rPr>
      </w:pPr>
    </w:p>
    <w:p w:rsidRPr="00036741" w:rsidR="0025582B" w:rsidP="0025582B" w:rsidRDefault="0025582B" w14:paraId="501BF4E0" w14:textId="77777777">
      <w:pPr>
        <w:pStyle w:val="CoverText"/>
        <w:rPr>
          <w:b w:val="0"/>
          <w:color w:val="A6A6A6" w:themeColor="background1" w:themeShade="A6"/>
        </w:rPr>
        <w:sectPr w:rsidRPr="00036741" w:rsidR="0025582B" w:rsidSect="00EA21EE">
          <w:headerReference w:type="default" r:id="rId12"/>
          <w:footerReference w:type="default" r:id="rId13"/>
          <w:headerReference w:type="first" r:id="rId14"/>
          <w:footerReference w:type="first" r:id="rId15"/>
          <w:pgSz w:w="12240" w:h="15840" w:orient="portrait" w:code="1"/>
          <w:pgMar w:top="1080" w:right="1440" w:bottom="720" w:left="1440" w:header="720" w:footer="360" w:gutter="0"/>
          <w:cols w:space="720"/>
          <w:vAlign w:val="center"/>
          <w:titlePg/>
          <w:docGrid w:linePitch="360"/>
        </w:sectPr>
      </w:pPr>
    </w:p>
    <w:p w:rsidRPr="005048CD" w:rsidR="00D97FD6" w:rsidP="00F96F18" w:rsidRDefault="00D97FD6" w14:paraId="5B8E13B5" w14:textId="77777777">
      <w:pPr>
        <w:pStyle w:val="TOCHeading"/>
      </w:pPr>
      <w:bookmarkStart w:name="_Toc471741022" w:id="0"/>
      <w:bookmarkStart w:name="_Toc452022645" w:id="1"/>
      <w:bookmarkStart w:name="_Toc495484276" w:id="2"/>
      <w:r w:rsidRPr="005048CD">
        <w:t>Table of Contents</w:t>
      </w:r>
    </w:p>
    <w:p w:rsidR="006834D9" w:rsidRDefault="00847354" w14:paraId="0CD96B27" w14:textId="740D5785">
      <w:pPr>
        <w:pStyle w:val="TOC1"/>
        <w:rPr>
          <w:rFonts w:asciiTheme="minorHAnsi" w:hAnsiTheme="minorHAnsi" w:eastAsiaTheme="minorEastAsia"/>
          <w:noProof/>
          <w:lang w:val="en-US"/>
        </w:rPr>
      </w:pPr>
      <w:r>
        <w:fldChar w:fldCharType="begin"/>
      </w:r>
      <w:r>
        <w:instrText xml:space="preserve"> TOC \o "1-3" \h \z \u </w:instrText>
      </w:r>
      <w:r>
        <w:fldChar w:fldCharType="separate"/>
      </w:r>
      <w:hyperlink w:history="1" w:anchor="_Toc168302504">
        <w:r w:rsidRPr="003B7BA1" w:rsidR="006834D9">
          <w:rPr>
            <w:rStyle w:val="Hyperlink"/>
            <w:noProof/>
          </w:rPr>
          <w:t>Introduction</w:t>
        </w:r>
        <w:r w:rsidR="006834D9">
          <w:rPr>
            <w:noProof/>
            <w:webHidden/>
          </w:rPr>
          <w:tab/>
        </w:r>
        <w:r w:rsidR="006834D9">
          <w:rPr>
            <w:noProof/>
            <w:webHidden/>
          </w:rPr>
          <w:fldChar w:fldCharType="begin"/>
        </w:r>
        <w:r w:rsidR="006834D9">
          <w:rPr>
            <w:noProof/>
            <w:webHidden/>
          </w:rPr>
          <w:instrText xml:space="preserve"> PAGEREF _Toc168302504 \h </w:instrText>
        </w:r>
        <w:r w:rsidR="006834D9">
          <w:rPr>
            <w:noProof/>
            <w:webHidden/>
          </w:rPr>
        </w:r>
        <w:r w:rsidR="006834D9">
          <w:rPr>
            <w:noProof/>
            <w:webHidden/>
          </w:rPr>
          <w:fldChar w:fldCharType="separate"/>
        </w:r>
        <w:r w:rsidR="006834D9">
          <w:rPr>
            <w:noProof/>
            <w:webHidden/>
          </w:rPr>
          <w:t>1</w:t>
        </w:r>
        <w:r w:rsidR="006834D9">
          <w:rPr>
            <w:noProof/>
            <w:webHidden/>
          </w:rPr>
          <w:fldChar w:fldCharType="end"/>
        </w:r>
      </w:hyperlink>
    </w:p>
    <w:p w:rsidR="006834D9" w:rsidRDefault="00B30D76" w14:paraId="0BF0658D" w14:textId="248A9B45">
      <w:pPr>
        <w:pStyle w:val="TOC2"/>
        <w:tabs>
          <w:tab w:val="right" w:leader="dot" w:pos="9350"/>
        </w:tabs>
        <w:rPr>
          <w:rFonts w:asciiTheme="minorHAnsi" w:hAnsiTheme="minorHAnsi" w:eastAsiaTheme="minorEastAsia"/>
          <w:noProof/>
          <w:lang w:val="en-US"/>
        </w:rPr>
      </w:pPr>
      <w:hyperlink w:history="1" w:anchor="_Toc168302505">
        <w:r w:rsidRPr="003B7BA1" w:rsidR="006834D9">
          <w:rPr>
            <w:rStyle w:val="Hyperlink"/>
            <w:noProof/>
          </w:rPr>
          <w:t>Equipment and Materials</w:t>
        </w:r>
        <w:r w:rsidR="006834D9">
          <w:rPr>
            <w:noProof/>
            <w:webHidden/>
          </w:rPr>
          <w:tab/>
        </w:r>
        <w:r w:rsidR="006834D9">
          <w:rPr>
            <w:noProof/>
            <w:webHidden/>
          </w:rPr>
          <w:fldChar w:fldCharType="begin"/>
        </w:r>
        <w:r w:rsidR="006834D9">
          <w:rPr>
            <w:noProof/>
            <w:webHidden/>
          </w:rPr>
          <w:instrText xml:space="preserve"> PAGEREF _Toc168302505 \h </w:instrText>
        </w:r>
        <w:r w:rsidR="006834D9">
          <w:rPr>
            <w:noProof/>
            <w:webHidden/>
          </w:rPr>
        </w:r>
        <w:r w:rsidR="006834D9">
          <w:rPr>
            <w:noProof/>
            <w:webHidden/>
          </w:rPr>
          <w:fldChar w:fldCharType="separate"/>
        </w:r>
        <w:r w:rsidR="006834D9">
          <w:rPr>
            <w:noProof/>
            <w:webHidden/>
          </w:rPr>
          <w:t>1</w:t>
        </w:r>
        <w:r w:rsidR="006834D9">
          <w:rPr>
            <w:noProof/>
            <w:webHidden/>
          </w:rPr>
          <w:fldChar w:fldCharType="end"/>
        </w:r>
      </w:hyperlink>
    </w:p>
    <w:p w:rsidR="006834D9" w:rsidRDefault="00B30D76" w14:paraId="20749669" w14:textId="2E9FA953">
      <w:pPr>
        <w:pStyle w:val="TOC1"/>
        <w:rPr>
          <w:rFonts w:asciiTheme="minorHAnsi" w:hAnsiTheme="minorHAnsi" w:eastAsiaTheme="minorEastAsia"/>
          <w:noProof/>
          <w:lang w:val="en-US"/>
        </w:rPr>
      </w:pPr>
      <w:hyperlink w:history="1" w:anchor="_Toc168302506">
        <w:r w:rsidRPr="003B7BA1" w:rsidR="006834D9">
          <w:rPr>
            <w:rStyle w:val="Hyperlink"/>
            <w:noProof/>
          </w:rPr>
          <w:t>Procedure</w:t>
        </w:r>
        <w:r w:rsidR="006834D9">
          <w:rPr>
            <w:noProof/>
            <w:webHidden/>
          </w:rPr>
          <w:tab/>
        </w:r>
        <w:r w:rsidR="006834D9">
          <w:rPr>
            <w:noProof/>
            <w:webHidden/>
          </w:rPr>
          <w:fldChar w:fldCharType="begin"/>
        </w:r>
        <w:r w:rsidR="006834D9">
          <w:rPr>
            <w:noProof/>
            <w:webHidden/>
          </w:rPr>
          <w:instrText xml:space="preserve"> PAGEREF _Toc168302506 \h </w:instrText>
        </w:r>
        <w:r w:rsidR="006834D9">
          <w:rPr>
            <w:noProof/>
            <w:webHidden/>
          </w:rPr>
        </w:r>
        <w:r w:rsidR="006834D9">
          <w:rPr>
            <w:noProof/>
            <w:webHidden/>
          </w:rPr>
          <w:fldChar w:fldCharType="separate"/>
        </w:r>
        <w:r w:rsidR="006834D9">
          <w:rPr>
            <w:noProof/>
            <w:webHidden/>
          </w:rPr>
          <w:t>1</w:t>
        </w:r>
        <w:r w:rsidR="006834D9">
          <w:rPr>
            <w:noProof/>
            <w:webHidden/>
          </w:rPr>
          <w:fldChar w:fldCharType="end"/>
        </w:r>
      </w:hyperlink>
    </w:p>
    <w:p w:rsidR="006834D9" w:rsidRDefault="00B30D76" w14:paraId="33BAF8DC" w14:textId="6F9C48B6">
      <w:pPr>
        <w:pStyle w:val="TOC2"/>
        <w:tabs>
          <w:tab w:val="right" w:leader="dot" w:pos="9350"/>
        </w:tabs>
        <w:rPr>
          <w:rFonts w:asciiTheme="minorHAnsi" w:hAnsiTheme="minorHAnsi" w:eastAsiaTheme="minorEastAsia"/>
          <w:noProof/>
          <w:lang w:val="en-US"/>
        </w:rPr>
      </w:pPr>
      <w:hyperlink w:history="1" w:anchor="_Toc168302507">
        <w:r w:rsidRPr="003B7BA1" w:rsidR="006834D9">
          <w:rPr>
            <w:rStyle w:val="Hyperlink"/>
            <w:noProof/>
          </w:rPr>
          <w:t>Part A: Windows Processes</w:t>
        </w:r>
        <w:r w:rsidR="006834D9">
          <w:rPr>
            <w:noProof/>
            <w:webHidden/>
          </w:rPr>
          <w:tab/>
        </w:r>
        <w:r w:rsidR="006834D9">
          <w:rPr>
            <w:noProof/>
            <w:webHidden/>
          </w:rPr>
          <w:fldChar w:fldCharType="begin"/>
        </w:r>
        <w:r w:rsidR="006834D9">
          <w:rPr>
            <w:noProof/>
            <w:webHidden/>
          </w:rPr>
          <w:instrText xml:space="preserve"> PAGEREF _Toc168302507 \h </w:instrText>
        </w:r>
        <w:r w:rsidR="006834D9">
          <w:rPr>
            <w:noProof/>
            <w:webHidden/>
          </w:rPr>
        </w:r>
        <w:r w:rsidR="006834D9">
          <w:rPr>
            <w:noProof/>
            <w:webHidden/>
          </w:rPr>
          <w:fldChar w:fldCharType="separate"/>
        </w:r>
        <w:r w:rsidR="006834D9">
          <w:rPr>
            <w:noProof/>
            <w:webHidden/>
          </w:rPr>
          <w:t>2</w:t>
        </w:r>
        <w:r w:rsidR="006834D9">
          <w:rPr>
            <w:noProof/>
            <w:webHidden/>
          </w:rPr>
          <w:fldChar w:fldCharType="end"/>
        </w:r>
      </w:hyperlink>
    </w:p>
    <w:p w:rsidR="006834D9" w:rsidRDefault="00B30D76" w14:paraId="26E9EB09" w14:textId="5122CF10">
      <w:pPr>
        <w:pStyle w:val="TOC2"/>
        <w:tabs>
          <w:tab w:val="right" w:leader="dot" w:pos="9350"/>
        </w:tabs>
        <w:rPr>
          <w:rFonts w:asciiTheme="minorHAnsi" w:hAnsiTheme="minorHAnsi" w:eastAsiaTheme="minorEastAsia"/>
          <w:noProof/>
          <w:lang w:val="en-US"/>
        </w:rPr>
      </w:pPr>
      <w:hyperlink w:history="1" w:anchor="_Toc168302508">
        <w:r w:rsidRPr="003B7BA1" w:rsidR="006834D9">
          <w:rPr>
            <w:rStyle w:val="Hyperlink"/>
            <w:noProof/>
          </w:rPr>
          <w:t>Part B: Windows Process Information</w:t>
        </w:r>
        <w:r w:rsidR="006834D9">
          <w:rPr>
            <w:noProof/>
            <w:webHidden/>
          </w:rPr>
          <w:tab/>
        </w:r>
        <w:r w:rsidR="006834D9">
          <w:rPr>
            <w:noProof/>
            <w:webHidden/>
          </w:rPr>
          <w:fldChar w:fldCharType="begin"/>
        </w:r>
        <w:r w:rsidR="006834D9">
          <w:rPr>
            <w:noProof/>
            <w:webHidden/>
          </w:rPr>
          <w:instrText xml:space="preserve"> PAGEREF _Toc168302508 \h </w:instrText>
        </w:r>
        <w:r w:rsidR="006834D9">
          <w:rPr>
            <w:noProof/>
            <w:webHidden/>
          </w:rPr>
        </w:r>
        <w:r w:rsidR="006834D9">
          <w:rPr>
            <w:noProof/>
            <w:webHidden/>
          </w:rPr>
          <w:fldChar w:fldCharType="separate"/>
        </w:r>
        <w:r w:rsidR="006834D9">
          <w:rPr>
            <w:noProof/>
            <w:webHidden/>
          </w:rPr>
          <w:t>3</w:t>
        </w:r>
        <w:r w:rsidR="006834D9">
          <w:rPr>
            <w:noProof/>
            <w:webHidden/>
          </w:rPr>
          <w:fldChar w:fldCharType="end"/>
        </w:r>
      </w:hyperlink>
    </w:p>
    <w:p w:rsidR="006834D9" w:rsidRDefault="00B30D76" w14:paraId="76EA8D4F" w14:textId="7FDF3373">
      <w:pPr>
        <w:pStyle w:val="TOC2"/>
        <w:tabs>
          <w:tab w:val="right" w:leader="dot" w:pos="9350"/>
        </w:tabs>
        <w:rPr>
          <w:rFonts w:asciiTheme="minorHAnsi" w:hAnsiTheme="minorHAnsi" w:eastAsiaTheme="minorEastAsia"/>
          <w:noProof/>
          <w:lang w:val="en-US"/>
        </w:rPr>
      </w:pPr>
      <w:hyperlink w:history="1" w:anchor="_Toc168302509">
        <w:r w:rsidRPr="003B7BA1" w:rsidR="006834D9">
          <w:rPr>
            <w:rStyle w:val="Hyperlink"/>
            <w:noProof/>
          </w:rPr>
          <w:t>Part C: Thread Scheduling</w:t>
        </w:r>
        <w:r w:rsidR="006834D9">
          <w:rPr>
            <w:noProof/>
            <w:webHidden/>
          </w:rPr>
          <w:tab/>
        </w:r>
        <w:r w:rsidR="006834D9">
          <w:rPr>
            <w:noProof/>
            <w:webHidden/>
          </w:rPr>
          <w:fldChar w:fldCharType="begin"/>
        </w:r>
        <w:r w:rsidR="006834D9">
          <w:rPr>
            <w:noProof/>
            <w:webHidden/>
          </w:rPr>
          <w:instrText xml:space="preserve"> PAGEREF _Toc168302509 \h </w:instrText>
        </w:r>
        <w:r w:rsidR="006834D9">
          <w:rPr>
            <w:noProof/>
            <w:webHidden/>
          </w:rPr>
        </w:r>
        <w:r w:rsidR="006834D9">
          <w:rPr>
            <w:noProof/>
            <w:webHidden/>
          </w:rPr>
          <w:fldChar w:fldCharType="separate"/>
        </w:r>
        <w:r w:rsidR="006834D9">
          <w:rPr>
            <w:noProof/>
            <w:webHidden/>
          </w:rPr>
          <w:t>6</w:t>
        </w:r>
        <w:r w:rsidR="006834D9">
          <w:rPr>
            <w:noProof/>
            <w:webHidden/>
          </w:rPr>
          <w:fldChar w:fldCharType="end"/>
        </w:r>
      </w:hyperlink>
    </w:p>
    <w:p w:rsidR="006834D9" w:rsidRDefault="00B30D76" w14:paraId="1F3C161F" w14:textId="55CFF622">
      <w:pPr>
        <w:pStyle w:val="TOC2"/>
        <w:tabs>
          <w:tab w:val="right" w:leader="dot" w:pos="9350"/>
        </w:tabs>
        <w:rPr>
          <w:rFonts w:asciiTheme="minorHAnsi" w:hAnsiTheme="minorHAnsi" w:eastAsiaTheme="minorEastAsia"/>
          <w:noProof/>
          <w:lang w:val="en-US"/>
        </w:rPr>
      </w:pPr>
      <w:hyperlink w:history="1" w:anchor="_Toc168302510">
        <w:r w:rsidRPr="003B7BA1" w:rsidR="006834D9">
          <w:rPr>
            <w:rStyle w:val="Hyperlink"/>
            <w:noProof/>
          </w:rPr>
          <w:t>Part D: Process Explorer</w:t>
        </w:r>
        <w:r w:rsidR="006834D9">
          <w:rPr>
            <w:noProof/>
            <w:webHidden/>
          </w:rPr>
          <w:tab/>
        </w:r>
        <w:r w:rsidR="006834D9">
          <w:rPr>
            <w:noProof/>
            <w:webHidden/>
          </w:rPr>
          <w:fldChar w:fldCharType="begin"/>
        </w:r>
        <w:r w:rsidR="006834D9">
          <w:rPr>
            <w:noProof/>
            <w:webHidden/>
          </w:rPr>
          <w:instrText xml:space="preserve"> PAGEREF _Toc168302510 \h </w:instrText>
        </w:r>
        <w:r w:rsidR="006834D9">
          <w:rPr>
            <w:noProof/>
            <w:webHidden/>
          </w:rPr>
        </w:r>
        <w:r w:rsidR="006834D9">
          <w:rPr>
            <w:noProof/>
            <w:webHidden/>
          </w:rPr>
          <w:fldChar w:fldCharType="separate"/>
        </w:r>
        <w:r w:rsidR="006834D9">
          <w:rPr>
            <w:noProof/>
            <w:webHidden/>
          </w:rPr>
          <w:t>8</w:t>
        </w:r>
        <w:r w:rsidR="006834D9">
          <w:rPr>
            <w:noProof/>
            <w:webHidden/>
          </w:rPr>
          <w:fldChar w:fldCharType="end"/>
        </w:r>
      </w:hyperlink>
    </w:p>
    <w:p w:rsidR="006834D9" w:rsidRDefault="00B30D76" w14:paraId="5F297801" w14:textId="42AAAA52">
      <w:pPr>
        <w:pStyle w:val="TOC2"/>
        <w:tabs>
          <w:tab w:val="right" w:leader="dot" w:pos="9350"/>
        </w:tabs>
        <w:rPr>
          <w:rFonts w:asciiTheme="minorHAnsi" w:hAnsiTheme="minorHAnsi" w:eastAsiaTheme="minorEastAsia"/>
          <w:noProof/>
          <w:lang w:val="en-US"/>
        </w:rPr>
      </w:pPr>
      <w:hyperlink w:history="1" w:anchor="_Toc168302511">
        <w:r w:rsidRPr="003B7BA1" w:rsidR="006834D9">
          <w:rPr>
            <w:rStyle w:val="Hyperlink"/>
            <w:noProof/>
          </w:rPr>
          <w:t>Part E: Linux Process Information</w:t>
        </w:r>
        <w:r w:rsidR="006834D9">
          <w:rPr>
            <w:noProof/>
            <w:webHidden/>
          </w:rPr>
          <w:tab/>
        </w:r>
        <w:r w:rsidR="006834D9">
          <w:rPr>
            <w:noProof/>
            <w:webHidden/>
          </w:rPr>
          <w:fldChar w:fldCharType="begin"/>
        </w:r>
        <w:r w:rsidR="006834D9">
          <w:rPr>
            <w:noProof/>
            <w:webHidden/>
          </w:rPr>
          <w:instrText xml:space="preserve"> PAGEREF _Toc168302511 \h </w:instrText>
        </w:r>
        <w:r w:rsidR="006834D9">
          <w:rPr>
            <w:noProof/>
            <w:webHidden/>
          </w:rPr>
        </w:r>
        <w:r w:rsidR="006834D9">
          <w:rPr>
            <w:noProof/>
            <w:webHidden/>
          </w:rPr>
          <w:fldChar w:fldCharType="separate"/>
        </w:r>
        <w:r w:rsidR="006834D9">
          <w:rPr>
            <w:noProof/>
            <w:webHidden/>
          </w:rPr>
          <w:t>10</w:t>
        </w:r>
        <w:r w:rsidR="006834D9">
          <w:rPr>
            <w:noProof/>
            <w:webHidden/>
          </w:rPr>
          <w:fldChar w:fldCharType="end"/>
        </w:r>
      </w:hyperlink>
    </w:p>
    <w:p w:rsidR="006834D9" w:rsidRDefault="00B30D76" w14:paraId="54EDA8E9" w14:textId="5F2B9B18">
      <w:pPr>
        <w:pStyle w:val="TOC2"/>
        <w:tabs>
          <w:tab w:val="right" w:leader="dot" w:pos="9350"/>
        </w:tabs>
        <w:rPr>
          <w:rFonts w:asciiTheme="minorHAnsi" w:hAnsiTheme="minorHAnsi" w:eastAsiaTheme="minorEastAsia"/>
          <w:noProof/>
          <w:lang w:val="en-US"/>
        </w:rPr>
      </w:pPr>
      <w:hyperlink w:history="1" w:anchor="_Toc168302512">
        <w:r w:rsidRPr="003B7BA1" w:rsidR="006834D9">
          <w:rPr>
            <w:rStyle w:val="Hyperlink"/>
            <w:noProof/>
          </w:rPr>
          <w:t>Part F: Linux Process Management</w:t>
        </w:r>
        <w:r w:rsidR="006834D9">
          <w:rPr>
            <w:noProof/>
            <w:webHidden/>
          </w:rPr>
          <w:tab/>
        </w:r>
        <w:r w:rsidR="006834D9">
          <w:rPr>
            <w:noProof/>
            <w:webHidden/>
          </w:rPr>
          <w:fldChar w:fldCharType="begin"/>
        </w:r>
        <w:r w:rsidR="006834D9">
          <w:rPr>
            <w:noProof/>
            <w:webHidden/>
          </w:rPr>
          <w:instrText xml:space="preserve"> PAGEREF _Toc168302512 \h </w:instrText>
        </w:r>
        <w:r w:rsidR="006834D9">
          <w:rPr>
            <w:noProof/>
            <w:webHidden/>
          </w:rPr>
        </w:r>
        <w:r w:rsidR="006834D9">
          <w:rPr>
            <w:noProof/>
            <w:webHidden/>
          </w:rPr>
          <w:fldChar w:fldCharType="separate"/>
        </w:r>
        <w:r w:rsidR="006834D9">
          <w:rPr>
            <w:noProof/>
            <w:webHidden/>
          </w:rPr>
          <w:t>13</w:t>
        </w:r>
        <w:r w:rsidR="006834D9">
          <w:rPr>
            <w:noProof/>
            <w:webHidden/>
          </w:rPr>
          <w:fldChar w:fldCharType="end"/>
        </w:r>
      </w:hyperlink>
    </w:p>
    <w:p w:rsidR="006834D9" w:rsidRDefault="00B30D76" w14:paraId="3C75D7B9" w14:textId="0804ACDE">
      <w:pPr>
        <w:pStyle w:val="TOC1"/>
        <w:rPr>
          <w:rFonts w:asciiTheme="minorHAnsi" w:hAnsiTheme="minorHAnsi" w:eastAsiaTheme="minorEastAsia"/>
          <w:noProof/>
          <w:lang w:val="en-US"/>
        </w:rPr>
      </w:pPr>
      <w:hyperlink w:history="1" w:anchor="_Toc168302513">
        <w:r w:rsidRPr="003B7BA1" w:rsidR="006834D9">
          <w:rPr>
            <w:rStyle w:val="Hyperlink"/>
            <w:noProof/>
          </w:rPr>
          <w:t>References</w:t>
        </w:r>
        <w:r w:rsidR="006834D9">
          <w:rPr>
            <w:noProof/>
            <w:webHidden/>
          </w:rPr>
          <w:tab/>
        </w:r>
        <w:r w:rsidR="006834D9">
          <w:rPr>
            <w:noProof/>
            <w:webHidden/>
          </w:rPr>
          <w:fldChar w:fldCharType="begin"/>
        </w:r>
        <w:r w:rsidR="006834D9">
          <w:rPr>
            <w:noProof/>
            <w:webHidden/>
          </w:rPr>
          <w:instrText xml:space="preserve"> PAGEREF _Toc168302513 \h </w:instrText>
        </w:r>
        <w:r w:rsidR="006834D9">
          <w:rPr>
            <w:noProof/>
            <w:webHidden/>
          </w:rPr>
        </w:r>
        <w:r w:rsidR="006834D9">
          <w:rPr>
            <w:noProof/>
            <w:webHidden/>
          </w:rPr>
          <w:fldChar w:fldCharType="separate"/>
        </w:r>
        <w:r w:rsidR="006834D9">
          <w:rPr>
            <w:noProof/>
            <w:webHidden/>
          </w:rPr>
          <w:t>15</w:t>
        </w:r>
        <w:r w:rsidR="006834D9">
          <w:rPr>
            <w:noProof/>
            <w:webHidden/>
          </w:rPr>
          <w:fldChar w:fldCharType="end"/>
        </w:r>
      </w:hyperlink>
    </w:p>
    <w:p w:rsidR="006834D9" w:rsidRDefault="00B30D76" w14:paraId="0FE1AF53" w14:textId="46BA8FE2">
      <w:pPr>
        <w:pStyle w:val="TOC1"/>
        <w:rPr>
          <w:rFonts w:asciiTheme="minorHAnsi" w:hAnsiTheme="minorHAnsi" w:eastAsiaTheme="minorEastAsia"/>
          <w:noProof/>
          <w:lang w:val="en-US"/>
        </w:rPr>
      </w:pPr>
      <w:hyperlink w:history="1" w:anchor="_Toc168302514">
        <w:r w:rsidRPr="003B7BA1" w:rsidR="006834D9">
          <w:rPr>
            <w:rStyle w:val="Hyperlink"/>
            <w:noProof/>
          </w:rPr>
          <w:t>Resources</w:t>
        </w:r>
        <w:r w:rsidR="006834D9">
          <w:rPr>
            <w:noProof/>
            <w:webHidden/>
          </w:rPr>
          <w:tab/>
        </w:r>
        <w:r w:rsidR="006834D9">
          <w:rPr>
            <w:noProof/>
            <w:webHidden/>
          </w:rPr>
          <w:fldChar w:fldCharType="begin"/>
        </w:r>
        <w:r w:rsidR="006834D9">
          <w:rPr>
            <w:noProof/>
            <w:webHidden/>
          </w:rPr>
          <w:instrText xml:space="preserve"> PAGEREF _Toc168302514 \h </w:instrText>
        </w:r>
        <w:r w:rsidR="006834D9">
          <w:rPr>
            <w:noProof/>
            <w:webHidden/>
          </w:rPr>
        </w:r>
        <w:r w:rsidR="006834D9">
          <w:rPr>
            <w:noProof/>
            <w:webHidden/>
          </w:rPr>
          <w:fldChar w:fldCharType="separate"/>
        </w:r>
        <w:r w:rsidR="006834D9">
          <w:rPr>
            <w:noProof/>
            <w:webHidden/>
          </w:rPr>
          <w:t>15</w:t>
        </w:r>
        <w:r w:rsidR="006834D9">
          <w:rPr>
            <w:noProof/>
            <w:webHidden/>
          </w:rPr>
          <w:fldChar w:fldCharType="end"/>
        </w:r>
      </w:hyperlink>
    </w:p>
    <w:p w:rsidRPr="00D97FD6" w:rsidR="00D97FD6" w:rsidP="002D6103" w:rsidRDefault="00847354" w14:paraId="3E21ED23" w14:textId="775ED9E0">
      <w:pPr>
        <w:pStyle w:val="TOC1"/>
        <w:sectPr w:rsidRPr="00D97FD6" w:rsidR="00D97FD6" w:rsidSect="00F81AAF">
          <w:headerReference w:type="default" r:id="rId16"/>
          <w:footerReference w:type="default" r:id="rId17"/>
          <w:headerReference w:type="first" r:id="rId18"/>
          <w:footerReference w:type="first" r:id="rId19"/>
          <w:type w:val="oddPage"/>
          <w:pgSz w:w="12240" w:h="15840" w:orient="portrait" w:code="1"/>
          <w:pgMar w:top="1871" w:right="1440" w:bottom="1151" w:left="1440" w:header="720" w:footer="720" w:gutter="0"/>
          <w:pgNumType w:fmt="lowerRoman" w:start="1"/>
          <w:cols w:space="720"/>
          <w:docGrid w:linePitch="360"/>
        </w:sectPr>
      </w:pPr>
      <w:r>
        <w:fldChar w:fldCharType="end"/>
      </w:r>
    </w:p>
    <w:p w:rsidRPr="00557335" w:rsidR="0066731F" w:rsidP="00D01C68" w:rsidRDefault="00F96F18" w14:paraId="369324E4" w14:textId="6D42CD84">
      <w:pPr>
        <w:pStyle w:val="LabTitle"/>
        <w:spacing w:after="120"/>
      </w:pPr>
      <w:bookmarkStart w:name="_Toc497469343" w:id="3"/>
      <w:r>
        <w:t xml:space="preserve">Lab: </w:t>
      </w:r>
      <w:r w:rsidR="004252E8">
        <w:t>Process Management</w:t>
      </w:r>
    </w:p>
    <w:p w:rsidRPr="00F96F18" w:rsidR="00AE6B62" w:rsidP="00F96F18" w:rsidRDefault="00AE6B62" w14:paraId="45FB1C1D" w14:textId="77777777">
      <w:pPr>
        <w:pStyle w:val="Heading1"/>
        <w:spacing w:after="120"/>
      </w:pPr>
      <w:bookmarkStart w:name="_Toc168302504" w:id="4"/>
      <w:r w:rsidRPr="00F96F18">
        <w:t>Introduction</w:t>
      </w:r>
      <w:bookmarkEnd w:id="0"/>
      <w:bookmarkEnd w:id="1"/>
      <w:bookmarkEnd w:id="2"/>
      <w:bookmarkEnd w:id="3"/>
      <w:bookmarkEnd w:id="4"/>
    </w:p>
    <w:p w:rsidR="004252E8" w:rsidP="004252E8" w:rsidRDefault="004252E8" w14:paraId="392F85D8" w14:textId="11599C8A">
      <w:r>
        <w:t>A process is a program in execution (e.g., it is running, waiting to run, waiting for input). Much of the usability and power of modern systems stems from the fact that there may be many processes in execution at any one time. Of course, this also leads to operating system complexity. Processes need to share resources like the CPU and the memory of a system, and they need to communicate with each other. They also need to be synchronized, controlled and scheduled.</w:t>
      </w:r>
    </w:p>
    <w:p w:rsidR="004252E8" w:rsidP="004252E8" w:rsidRDefault="004252E8" w14:paraId="6F2E7F91" w14:textId="3D7BA85C">
      <w:r>
        <w:t>Although default system behaviours are good enough for most users, high-performance environments such as web servers and database systems must be optimally configured. It’s important to understand and control process behaviour to obtain the most efficient use of resources.</w:t>
      </w:r>
    </w:p>
    <w:p w:rsidR="004C2CEA" w:rsidP="004252E8" w:rsidRDefault="004252E8" w14:paraId="1F9C1C5C" w14:textId="22DF638D">
      <w:r>
        <w:t>In this lab, you’ll study several valuable tools that are available to monitor and control Windows and Linux processes.</w:t>
      </w:r>
    </w:p>
    <w:p w:rsidR="00FF5EDB" w:rsidP="00F96F18" w:rsidRDefault="00FF5EDB" w14:paraId="1A5332C0" w14:textId="3FFC194F">
      <w:pPr>
        <w:spacing w:after="120"/>
        <w:ind w:left="1276" w:hanging="1276"/>
      </w:pPr>
      <w:r w:rsidRPr="00FF5EDB">
        <w:rPr>
          <w:b/>
          <w:bCs/>
        </w:rPr>
        <w:t>Important:</w:t>
      </w:r>
      <w:r>
        <w:tab/>
      </w:r>
      <w:r w:rsidRPr="00FF5EDB">
        <w:t xml:space="preserve">You are responsible for </w:t>
      </w:r>
      <w:r>
        <w:t>installing all</w:t>
      </w:r>
      <w:r w:rsidRPr="00FF5EDB">
        <w:t xml:space="preserve"> </w:t>
      </w:r>
      <w:r w:rsidRPr="0071523E">
        <w:rPr>
          <w:b/>
          <w:bCs/>
        </w:rPr>
        <w:t>Windows</w:t>
      </w:r>
      <w:r w:rsidRPr="00FF5EDB">
        <w:t xml:space="preserve"> update</w:t>
      </w:r>
      <w:r>
        <w:t>s</w:t>
      </w:r>
      <w:r w:rsidRPr="00FF5EDB">
        <w:t xml:space="preserve"> on th</w:t>
      </w:r>
      <w:r>
        <w:t>e</w:t>
      </w:r>
      <w:r w:rsidRPr="00FF5EDB">
        <w:t xml:space="preserve"> VM </w:t>
      </w:r>
      <w:r>
        <w:t xml:space="preserve">you create on your computer </w:t>
      </w:r>
      <w:r w:rsidRPr="00FF5EDB">
        <w:t>throughout th</w:t>
      </w:r>
      <w:r>
        <w:t>e</w:t>
      </w:r>
      <w:r w:rsidRPr="00FF5EDB">
        <w:t xml:space="preserve"> semester</w:t>
      </w:r>
      <w:r>
        <w:t>.</w:t>
      </w:r>
      <w:r w:rsidRPr="00FF5EDB">
        <w:t xml:space="preserve"> Failure to do so will cause performance degradation</w:t>
      </w:r>
      <w:r>
        <w:t>.</w:t>
      </w:r>
      <w:r w:rsidRPr="00FF5EDB">
        <w:t xml:space="preserve"> Ignore the updates at your own risk!</w:t>
      </w:r>
    </w:p>
    <w:p w:rsidRPr="0071523E" w:rsidR="005A03E2" w:rsidP="005A03E2" w:rsidRDefault="005A03E2" w14:paraId="2B6C1878" w14:textId="6CDA3271" w14:noSpellErr="1">
      <w:pPr>
        <w:ind w:left="1276" w:hanging="1276"/>
      </w:pPr>
      <w:r w:rsidRPr="005A03E2" w:rsidR="005A03E2">
        <w:rPr/>
        <w:t xml:space="preserve">The </w:t>
      </w:r>
      <w:r w:rsidRPr="0071523E" w:rsidR="005A03E2">
        <w:rPr/>
        <w:t xml:space="preserve">Ubuntu </w:t>
      </w:r>
      <w:r w:rsidR="005A03E2">
        <w:rPr/>
        <w:t xml:space="preserve">VM </w:t>
      </w:r>
      <w:r w:rsidRPr="0071523E" w:rsidR="005A03E2">
        <w:rPr/>
        <w:t>doesn’t</w:t>
      </w:r>
      <w:r w:rsidRPr="0071523E" w:rsidR="005A03E2">
        <w:rPr/>
        <w:t xml:space="preserve"> </w:t>
      </w:r>
      <w:r w:rsidRPr="0071523E" w:rsidR="005A03E2">
        <w:rPr/>
        <w:t>require</w:t>
      </w:r>
      <w:r w:rsidRPr="0071523E" w:rsidR="005A03E2">
        <w:rPr/>
        <w:t xml:space="preserve"> constant updates</w:t>
      </w:r>
      <w:r w:rsidR="005A03E2">
        <w:rPr/>
        <w:t xml:space="preserve"> u</w:t>
      </w:r>
      <w:r w:rsidRPr="0071523E" w:rsidR="005A03E2">
        <w:rPr/>
        <w:t xml:space="preserve">nless </w:t>
      </w:r>
      <w:r w:rsidRPr="0071523E" w:rsidR="005A03E2">
        <w:rPr/>
        <w:t>you’re</w:t>
      </w:r>
      <w:r w:rsidRPr="0071523E" w:rsidR="005A03E2">
        <w:rPr/>
        <w:t xml:space="preserve"> having issues with a package or tool.</w:t>
      </w:r>
    </w:p>
    <w:p w:rsidRPr="00D5066E" w:rsidR="00AE6B62" w:rsidP="00EA21EE" w:rsidRDefault="00AE6B62" w14:paraId="386D311B" w14:textId="77777777">
      <w:pPr>
        <w:pStyle w:val="Heading2"/>
      </w:pPr>
      <w:bookmarkStart w:name="_Toc495484277" w:id="5"/>
      <w:bookmarkStart w:name="_Toc497469344" w:id="6"/>
      <w:bookmarkStart w:name="_Toc168302505" w:id="7"/>
      <w:r w:rsidRPr="00D5066E">
        <w:t>Equipment and Materials</w:t>
      </w:r>
      <w:bookmarkEnd w:id="5"/>
      <w:bookmarkEnd w:id="6"/>
      <w:bookmarkEnd w:id="7"/>
    </w:p>
    <w:p w:rsidR="00C25C0B" w:rsidP="00EA21EE" w:rsidRDefault="00025A7A" w14:paraId="401A9B17" w14:textId="54090918">
      <w:pPr>
        <w:pStyle w:val="Bullet1"/>
      </w:pPr>
      <w:bookmarkStart w:name="_Toc497469345" w:id="8"/>
      <w:bookmarkStart w:name="_Toc495484278" w:id="9"/>
      <w:r>
        <w:t>Windows and Linux VMs you installed in the previous lab.</w:t>
      </w:r>
    </w:p>
    <w:p w:rsidR="00EB7BC6" w:rsidP="00F96F18" w:rsidRDefault="0025582B" w14:paraId="7B57BB16" w14:textId="740C5DC1">
      <w:pPr>
        <w:pStyle w:val="Heading1"/>
        <w:spacing w:before="240" w:after="120"/>
      </w:pPr>
      <w:bookmarkStart w:name="_Toc168302506" w:id="10"/>
      <w:r w:rsidRPr="00D5066E">
        <w:t>Procedure</w:t>
      </w:r>
      <w:bookmarkEnd w:id="10"/>
    </w:p>
    <w:p w:rsidR="00FF5EDB" w:rsidP="0028572A" w:rsidRDefault="00FF5EDB" w14:paraId="3A972535" w14:textId="295D769E">
      <w:pPr>
        <w:pStyle w:val="ListParagraph"/>
        <w:numPr>
          <w:ilvl w:val="0"/>
          <w:numId w:val="9"/>
        </w:numPr>
        <w:ind w:left="426" w:hanging="426"/>
      </w:pPr>
      <w:r>
        <w:t xml:space="preserve">Working in your lab groups, complete </w:t>
      </w:r>
      <w:r w:rsidR="00025A7A">
        <w:t>the activities and questions in each part of this lab</w:t>
      </w:r>
      <w:r>
        <w:t>.</w:t>
      </w:r>
      <w:r w:rsidR="00C05040">
        <w:t xml:space="preserve"> Ensure that each group member performs the steps on their own computer.</w:t>
      </w:r>
    </w:p>
    <w:p w:rsidR="00E609AF" w:rsidP="0028572A" w:rsidRDefault="00FF5EDB" w14:paraId="1975A9B4" w14:textId="30BAB747">
      <w:pPr>
        <w:pStyle w:val="ListParagraph"/>
        <w:numPr>
          <w:ilvl w:val="0"/>
          <w:numId w:val="9"/>
        </w:numPr>
        <w:ind w:left="426" w:hanging="426"/>
      </w:pPr>
      <w:r>
        <w:t>Submit one copy of the answers to your group’s shared submission folder on Brightspace before the posted due date</w:t>
      </w:r>
      <w:r w:rsidR="00453774">
        <w:t>.</w:t>
      </w:r>
    </w:p>
    <w:p w:rsidR="004252E8" w:rsidP="00012E39" w:rsidRDefault="004252E8" w14:paraId="1F00A441" w14:textId="2C458833">
      <w:pPr>
        <w:pStyle w:val="Heading2"/>
        <w:rPr>
          <w:b w:val="0"/>
        </w:rPr>
      </w:pPr>
      <w:r>
        <w:br w:type="page"/>
      </w:r>
    </w:p>
    <w:p w:rsidRPr="00A63A22" w:rsidR="0077730B" w:rsidP="00F96F18" w:rsidRDefault="00A53EAC" w14:paraId="34F8C424" w14:textId="2772AD01">
      <w:pPr>
        <w:pStyle w:val="Heading2"/>
      </w:pPr>
      <w:bookmarkStart w:name="_Toc168302507" w:id="11"/>
      <w:r>
        <w:t xml:space="preserve">Part </w:t>
      </w:r>
      <w:r w:rsidR="00025A7A">
        <w:t>A</w:t>
      </w:r>
      <w:r>
        <w:t xml:space="preserve">: </w:t>
      </w:r>
      <w:r w:rsidR="00025A7A">
        <w:t xml:space="preserve">Windows </w:t>
      </w:r>
      <w:r w:rsidR="004252E8">
        <w:t>Processes</w:t>
      </w:r>
      <w:bookmarkEnd w:id="11"/>
    </w:p>
    <w:p w:rsidR="004252E8" w:rsidP="00025A7A" w:rsidRDefault="004D7B66" w14:paraId="3D275690" w14:textId="77777777">
      <w:pPr>
        <w:pStyle w:val="ListParagraphNumerical"/>
        <w:ind w:left="426" w:hanging="426"/>
      </w:pPr>
      <w:r>
        <w:t xml:space="preserve">Working in your lab groups, </w:t>
      </w:r>
      <w:r w:rsidR="00552A32">
        <w:t>open the Windows VM</w:t>
      </w:r>
      <w:r w:rsidR="00900281">
        <w:t xml:space="preserve"> </w:t>
      </w:r>
      <w:r w:rsidR="00C05040">
        <w:t xml:space="preserve">on your respective computers </w:t>
      </w:r>
      <w:r w:rsidR="00900281">
        <w:t xml:space="preserve">and </w:t>
      </w:r>
      <w:r w:rsidR="004252E8">
        <w:t>perform the following steps</w:t>
      </w:r>
      <w:r w:rsidR="00552A32">
        <w:t>.</w:t>
      </w:r>
    </w:p>
    <w:p w:rsidR="004252E8" w:rsidP="004252E8" w:rsidRDefault="004252E8" w14:paraId="084087AE" w14:textId="77777777">
      <w:pPr>
        <w:pStyle w:val="ListParagraphNumerical"/>
        <w:numPr>
          <w:ilvl w:val="1"/>
          <w:numId w:val="8"/>
        </w:numPr>
        <w:ind w:left="993" w:hanging="284"/>
      </w:pPr>
      <w:r>
        <w:t>Open Notepad.</w:t>
      </w:r>
    </w:p>
    <w:p w:rsidR="00552A32" w:rsidP="004252E8" w:rsidRDefault="004252E8" w14:paraId="758F8AFA" w14:textId="15370A6B">
      <w:pPr>
        <w:pStyle w:val="ListParagraphNumerical"/>
        <w:numPr>
          <w:ilvl w:val="1"/>
          <w:numId w:val="8"/>
        </w:numPr>
        <w:ind w:left="993" w:hanging="284"/>
      </w:pPr>
      <w:r>
        <w:t xml:space="preserve">Start the Task Manager and select the </w:t>
      </w:r>
      <w:r w:rsidRPr="004252E8">
        <w:rPr>
          <w:b/>
          <w:bCs/>
        </w:rPr>
        <w:t>Processes</w:t>
      </w:r>
      <w:r>
        <w:t xml:space="preserve"> tab.</w:t>
      </w:r>
      <w:r w:rsidR="00025A7A">
        <w:t xml:space="preserve"> </w:t>
      </w:r>
    </w:p>
    <w:p w:rsidR="004252E8" w:rsidP="004252E8" w:rsidRDefault="004252E8" w14:paraId="7BD9FC09" w14:textId="24AB4061">
      <w:pPr>
        <w:pStyle w:val="ListParagraphNumerical"/>
        <w:numPr>
          <w:ilvl w:val="1"/>
          <w:numId w:val="8"/>
        </w:numPr>
        <w:ind w:left="993" w:hanging="284"/>
      </w:pPr>
      <w:r>
        <w:t>Verify that the Notepad app is displayed in the list.</w:t>
      </w:r>
    </w:p>
    <w:p w:rsidR="004252E8" w:rsidP="004252E8" w:rsidRDefault="004252E8" w14:paraId="788A8010" w14:textId="5FC4AABC">
      <w:pPr>
        <w:pStyle w:val="ListParagraphNumerical"/>
        <w:numPr>
          <w:ilvl w:val="1"/>
          <w:numId w:val="8"/>
        </w:numPr>
        <w:ind w:left="993" w:hanging="284"/>
      </w:pPr>
      <w:r>
        <w:t xml:space="preserve">Select the </w:t>
      </w:r>
      <w:r w:rsidRPr="004252E8">
        <w:rPr>
          <w:b/>
          <w:bCs/>
        </w:rPr>
        <w:t>Details</w:t>
      </w:r>
      <w:r>
        <w:t xml:space="preserve"> tab and sort the processes by Image Name.</w:t>
      </w:r>
    </w:p>
    <w:p w:rsidRPr="004D7B66" w:rsidR="002B267F" w:rsidP="002B267F" w:rsidRDefault="004252E8" w14:paraId="2EC0D54A" w14:textId="77777777">
      <w:pPr>
        <w:pStyle w:val="ListParagraphNumerical"/>
        <w:numPr>
          <w:ilvl w:val="1"/>
          <w:numId w:val="8"/>
        </w:numPr>
        <w:ind w:left="993" w:hanging="284"/>
      </w:pPr>
      <w:r>
        <w:t xml:space="preserve">What is the </w:t>
      </w:r>
      <w:r w:rsidRPr="004252E8">
        <w:t>Process ID and User of the Notepad process</w:t>
      </w:r>
      <w:r>
        <w:t>? (1 mark)</w:t>
      </w:r>
    </w:p>
    <w:tbl>
      <w:tblPr>
        <w:tblStyle w:val="TableGrid"/>
        <w:tblW w:w="0" w:type="auto"/>
        <w:tblInd w:w="988" w:type="dxa"/>
        <w:shd w:val="clear" w:color="auto" w:fill="FFF2CC" w:themeFill="accent4" w:themeFillTint="33"/>
        <w:tblLook w:val="04A0" w:firstRow="1" w:lastRow="0" w:firstColumn="1" w:lastColumn="0" w:noHBand="0" w:noVBand="1"/>
      </w:tblPr>
      <w:tblGrid>
        <w:gridCol w:w="8362"/>
      </w:tblGrid>
      <w:tr w:rsidR="002B267F" w14:paraId="7A012778" w14:textId="77777777">
        <w:trPr>
          <w:trHeight w:val="1144"/>
        </w:trPr>
        <w:tc>
          <w:tcPr>
            <w:tcW w:w="8362" w:type="dxa"/>
            <w:shd w:val="clear" w:color="auto" w:fill="FFF2CC" w:themeFill="accent4" w:themeFillTint="33"/>
          </w:tcPr>
          <w:p w:rsidR="002B267F" w:rsidRDefault="002B267F" w14:paraId="6111166E" w14:textId="77777777">
            <w:pPr>
              <w:spacing w:after="0" w:line="276" w:lineRule="auto"/>
            </w:pPr>
            <w:r w:rsidRPr="00D96059">
              <w:t>Answer:</w:t>
            </w:r>
            <w:r w:rsidR="001D43FC">
              <w:t xml:space="preserve"> </w:t>
            </w:r>
          </w:p>
          <w:p w:rsidR="00D2761E" w:rsidRDefault="00D2761E" w14:paraId="483B0528" w14:textId="77777777">
            <w:pPr>
              <w:spacing w:after="0" w:line="276" w:lineRule="auto"/>
            </w:pPr>
            <w:r>
              <w:t>Process ID (PID): 4568</w:t>
            </w:r>
          </w:p>
          <w:p w:rsidR="00D2761E" w:rsidRDefault="00D2761E" w14:paraId="36C33626" w14:textId="38EF9E21">
            <w:pPr>
              <w:spacing w:after="0" w:line="276" w:lineRule="auto"/>
            </w:pPr>
            <w:proofErr w:type="spellStart"/>
            <w:r>
              <w:t>KhrisellPorte</w:t>
            </w:r>
            <w:proofErr w:type="spellEnd"/>
          </w:p>
        </w:tc>
      </w:tr>
    </w:tbl>
    <w:p w:rsidR="002B267F" w:rsidP="002B267F" w:rsidRDefault="002B267F" w14:paraId="20B9FE27" w14:textId="40D98D19">
      <w:pPr>
        <w:pStyle w:val="ListParagraphNumerical"/>
        <w:numPr>
          <w:ilvl w:val="0"/>
          <w:numId w:val="0"/>
        </w:numPr>
        <w:spacing w:before="240"/>
        <w:ind w:left="1701" w:hanging="708"/>
      </w:pPr>
      <w:r w:rsidRPr="002B267F">
        <w:rPr>
          <w:b/>
          <w:bCs/>
        </w:rPr>
        <w:t>Note:</w:t>
      </w:r>
      <w:r>
        <w:rPr>
          <w:b/>
          <w:bCs/>
        </w:rPr>
        <w:tab/>
      </w:r>
      <w:r w:rsidRPr="004D7B66">
        <w:t>Type directly into the space provided</w:t>
      </w:r>
      <w:r>
        <w:t xml:space="preserve"> and</w:t>
      </w:r>
      <w:r w:rsidRPr="004D7B66">
        <w:t xml:space="preserve"> use the highlight function or change the font color </w:t>
      </w:r>
      <w:r>
        <w:t xml:space="preserve">of </w:t>
      </w:r>
      <w:r w:rsidRPr="004D7B66">
        <w:t>your answers</w:t>
      </w:r>
      <w:r>
        <w:t xml:space="preserve">. If the answer is different for each computer in the group, write down each group member’s name and their computer’s information. </w:t>
      </w:r>
    </w:p>
    <w:p w:rsidRPr="004D7B66" w:rsidR="009B648D" w:rsidP="002B267F" w:rsidRDefault="002B267F" w14:paraId="38DA174E" w14:textId="63007A47">
      <w:pPr>
        <w:pStyle w:val="ListParagraphNumerical"/>
        <w:spacing w:before="240"/>
        <w:ind w:left="425" w:hanging="425"/>
      </w:pPr>
      <w:bookmarkStart w:name="_Toc495484280" w:id="12"/>
      <w:bookmarkStart w:name="_Toc497469348" w:id="13"/>
      <w:bookmarkEnd w:id="8"/>
      <w:bookmarkEnd w:id="9"/>
      <w:r w:rsidRPr="002B267F">
        <w:t>Many other processes are displayed</w:t>
      </w:r>
      <w:r>
        <w:t>, and m</w:t>
      </w:r>
      <w:r w:rsidRPr="002B267F">
        <w:t>ost of these are services. Research and briefly describe Windows services</w:t>
      </w:r>
      <w:r>
        <w:t>.</w:t>
      </w:r>
      <w:r w:rsidRPr="004D7B66" w:rsidR="00C14AA6">
        <w:t xml:space="preserve"> (1 </w:t>
      </w:r>
      <w:r w:rsidR="004D7B66">
        <w:t>m</w:t>
      </w:r>
      <w:r w:rsidRPr="004D7B66" w:rsidR="00C14AA6">
        <w:t>ark)</w:t>
      </w:r>
    </w:p>
    <w:tbl>
      <w:tblPr>
        <w:tblStyle w:val="TableGrid"/>
        <w:tblW w:w="0" w:type="auto"/>
        <w:tblInd w:w="421" w:type="dxa"/>
        <w:shd w:val="clear" w:color="auto" w:fill="FFF2CC" w:themeFill="accent4" w:themeFillTint="33"/>
        <w:tblLook w:val="04A0" w:firstRow="1" w:lastRow="0" w:firstColumn="1" w:lastColumn="0" w:noHBand="0" w:noVBand="1"/>
      </w:tblPr>
      <w:tblGrid>
        <w:gridCol w:w="8929"/>
      </w:tblGrid>
      <w:tr w:rsidR="00D96059" w:rsidTr="002B267F" w14:paraId="11188481" w14:textId="77777777">
        <w:trPr>
          <w:trHeight w:val="1144"/>
        </w:trPr>
        <w:tc>
          <w:tcPr>
            <w:tcW w:w="8929" w:type="dxa"/>
            <w:shd w:val="clear" w:color="auto" w:fill="FFF2CC" w:themeFill="accent4" w:themeFillTint="33"/>
          </w:tcPr>
          <w:p w:rsidRPr="00F2775B" w:rsidR="00D96059" w:rsidP="004D7B66" w:rsidRDefault="00D96059" w14:paraId="457ABFAF" w14:textId="1DDBB08B">
            <w:pPr>
              <w:spacing w:after="0" w:line="276" w:lineRule="auto"/>
              <w:rPr>
                <w:lang w:val="en-US"/>
              </w:rPr>
            </w:pPr>
            <w:r w:rsidRPr="00F2775B">
              <w:rPr>
                <w:lang w:val="en-US"/>
              </w:rPr>
              <w:t>Answer:</w:t>
            </w:r>
            <w:r w:rsidRPr="00F2775B" w:rsidR="00F2775B">
              <w:rPr>
                <w:lang w:val="en-US"/>
              </w:rPr>
              <w:br/>
            </w:r>
            <w:r w:rsidR="00F2775B">
              <w:t>Windows services are specialized programs that operate in the background and provide various system-level functions without direct user interaction. They can be automatically initiated during the booting process of the operating system or manually started and stopped by the user or other applications. Windows services play a crucial role in managing tasks such as networking, security, printing, and system updates. The key characteristics of Windows services include operating in the background without a user interface, the ability to start automatically or be controlled manually through tools like the Services management console, Task Manager, or command-line tools, performing essential system-level tasks like managing network connections, handling updates, and managing printing, and running with specific user privileges to enhance security and system stability. By running continuously or on-demand, Windows services ensure the smooth operation and maintenance of the system.</w:t>
            </w:r>
          </w:p>
        </w:tc>
      </w:tr>
    </w:tbl>
    <w:p w:rsidR="002B267F" w:rsidP="002B267F" w:rsidRDefault="002B267F" w14:paraId="15589A5B" w14:textId="53460568">
      <w:pPr>
        <w:pStyle w:val="ListParagraphNumerical"/>
        <w:spacing w:before="240"/>
        <w:ind w:left="425" w:hanging="425"/>
      </w:pPr>
      <w:r>
        <w:t>For each of the following processes, i</w:t>
      </w:r>
      <w:r w:rsidRPr="002B267F">
        <w:t xml:space="preserve">dentify the </w:t>
      </w:r>
      <w:r>
        <w:t>u</w:t>
      </w:r>
      <w:r w:rsidRPr="002B267F">
        <w:t xml:space="preserve">ser of each </w:t>
      </w:r>
      <w:r>
        <w:t>p</w:t>
      </w:r>
      <w:r w:rsidRPr="002B267F">
        <w:t>rocess</w:t>
      </w:r>
      <w:r>
        <w:t xml:space="preserve">, and then </w:t>
      </w:r>
      <w:r w:rsidRPr="002B267F">
        <w:t>research and briefly describe their function</w:t>
      </w:r>
      <w:r>
        <w:t>.</w:t>
      </w:r>
    </w:p>
    <w:p w:rsidRPr="004D7B66" w:rsidR="009B648D" w:rsidP="002B267F" w:rsidRDefault="002B267F" w14:paraId="49EC0DB7" w14:textId="2886F69C">
      <w:pPr>
        <w:pStyle w:val="ListParagraphNumerical"/>
        <w:numPr>
          <w:ilvl w:val="1"/>
          <w:numId w:val="8"/>
        </w:numPr>
        <w:spacing w:before="120"/>
        <w:ind w:left="993" w:hanging="284"/>
      </w:pPr>
      <w:r>
        <w:t>System Idle</w:t>
      </w:r>
      <w:r w:rsidRPr="004D7B66" w:rsidR="00C14AA6">
        <w:t xml:space="preserve"> (</w:t>
      </w:r>
      <w:r>
        <w:t xml:space="preserve">2 </w:t>
      </w:r>
      <w:r w:rsidR="004D7B66">
        <w:t>m</w:t>
      </w:r>
      <w:r w:rsidRPr="004D7B66" w:rsidR="00C14AA6">
        <w:t>ark</w:t>
      </w:r>
      <w:r>
        <w:t>s</w:t>
      </w:r>
      <w:r w:rsidRPr="004D7B66" w:rsidR="00C14AA6">
        <w:t>)</w:t>
      </w:r>
    </w:p>
    <w:tbl>
      <w:tblPr>
        <w:tblStyle w:val="TableGrid"/>
        <w:tblW w:w="0" w:type="auto"/>
        <w:tblInd w:w="988" w:type="dxa"/>
        <w:shd w:val="clear" w:color="auto" w:fill="FFF2CC" w:themeFill="accent4" w:themeFillTint="33"/>
        <w:tblLook w:val="04A0" w:firstRow="1" w:lastRow="0" w:firstColumn="1" w:lastColumn="0" w:noHBand="0" w:noVBand="1"/>
      </w:tblPr>
      <w:tblGrid>
        <w:gridCol w:w="8362"/>
      </w:tblGrid>
      <w:tr w:rsidR="00385EAF" w:rsidTr="004D7B66" w14:paraId="27869881" w14:textId="77777777">
        <w:trPr>
          <w:trHeight w:val="1167"/>
        </w:trPr>
        <w:tc>
          <w:tcPr>
            <w:tcW w:w="8362" w:type="dxa"/>
            <w:shd w:val="clear" w:color="auto" w:fill="FFF2CC" w:themeFill="accent4" w:themeFillTint="33"/>
          </w:tcPr>
          <w:p w:rsidRPr="004D7B66" w:rsidR="00385EAF" w:rsidP="004D7B66" w:rsidRDefault="00385EAF" w14:paraId="03928861" w14:textId="0771B9FB">
            <w:pPr>
              <w:spacing w:after="0" w:line="276" w:lineRule="auto"/>
            </w:pPr>
            <w:r w:rsidRPr="004D7B66">
              <w:t>Answer:</w:t>
            </w:r>
            <w:r w:rsidR="00F2775B">
              <w:t xml:space="preserve"> The System Idle Process in Windows functions under the SYSTEM user account. Its main purpose is to occupy the CPU when the system is not performing any other active tasks. It operates with the lowest priority and serves as an indication of the system's idle state, displaying the amount of unused CPU capacity due to active processes. A high level of System Idle Process activity indicates that the CPU is not heavily utilized by other processes, indicating a significant amount of idle time for the system.</w:t>
            </w:r>
          </w:p>
        </w:tc>
      </w:tr>
    </w:tbl>
    <w:p w:rsidRPr="004D7B66" w:rsidR="009B648D" w:rsidP="0028572A" w:rsidRDefault="009B648D" w14:paraId="569BFBA1" w14:textId="0F2DF7CA">
      <w:pPr>
        <w:pStyle w:val="ListParagraphNumerical"/>
        <w:numPr>
          <w:ilvl w:val="1"/>
          <w:numId w:val="8"/>
        </w:numPr>
        <w:spacing w:before="240"/>
        <w:ind w:left="993" w:hanging="284"/>
      </w:pPr>
      <w:proofErr w:type="spellStart"/>
      <w:r w:rsidRPr="004D7B66">
        <w:t>W</w:t>
      </w:r>
      <w:r w:rsidR="002B267F">
        <w:t>inlogon</w:t>
      </w:r>
      <w:proofErr w:type="spellEnd"/>
      <w:r w:rsidRPr="004D7B66" w:rsidR="00C14AA6">
        <w:t xml:space="preserve"> (</w:t>
      </w:r>
      <w:r w:rsidR="002B267F">
        <w:t>2</w:t>
      </w:r>
      <w:r w:rsidRPr="004D7B66" w:rsidR="00C14AA6">
        <w:t xml:space="preserve"> </w:t>
      </w:r>
      <w:r w:rsidR="004D7B66">
        <w:t>m</w:t>
      </w:r>
      <w:r w:rsidRPr="004D7B66" w:rsidR="00C14AA6">
        <w:t>ark</w:t>
      </w:r>
      <w:r w:rsidR="002B267F">
        <w:t>s</w:t>
      </w:r>
      <w:r w:rsidRPr="004D7B66" w:rsidR="00C14AA6">
        <w:t>)</w:t>
      </w:r>
    </w:p>
    <w:tbl>
      <w:tblPr>
        <w:tblStyle w:val="TableGrid"/>
        <w:tblW w:w="0" w:type="auto"/>
        <w:tblInd w:w="988" w:type="dxa"/>
        <w:shd w:val="clear" w:color="auto" w:fill="FFF2CC" w:themeFill="accent4" w:themeFillTint="33"/>
        <w:tblLook w:val="04A0" w:firstRow="1" w:lastRow="0" w:firstColumn="1" w:lastColumn="0" w:noHBand="0" w:noVBand="1"/>
      </w:tblPr>
      <w:tblGrid>
        <w:gridCol w:w="8362"/>
      </w:tblGrid>
      <w:tr w:rsidR="00046F2C" w:rsidTr="004D7B66" w14:paraId="30B6BACD" w14:textId="77777777">
        <w:trPr>
          <w:trHeight w:val="1180"/>
        </w:trPr>
        <w:tc>
          <w:tcPr>
            <w:tcW w:w="8362" w:type="dxa"/>
            <w:shd w:val="clear" w:color="auto" w:fill="FFF2CC" w:themeFill="accent4" w:themeFillTint="33"/>
          </w:tcPr>
          <w:p w:rsidRPr="004D7B66" w:rsidR="00046F2C" w:rsidP="004D7B66" w:rsidRDefault="00046F2C" w14:paraId="2FF83C64" w14:textId="77777777">
            <w:pPr>
              <w:spacing w:after="0" w:line="276" w:lineRule="auto"/>
            </w:pPr>
            <w:r w:rsidRPr="004D7B66">
              <w:t>Answer:</w:t>
            </w:r>
          </w:p>
          <w:p w:rsidR="00F2775B" w:rsidP="004D7B66" w:rsidRDefault="00F2775B" w14:paraId="683BA9E2" w14:textId="77777777">
            <w:r>
              <w:t xml:space="preserve">The </w:t>
            </w:r>
            <w:proofErr w:type="spellStart"/>
            <w:r>
              <w:t>Winlogon</w:t>
            </w:r>
            <w:proofErr w:type="spellEnd"/>
            <w:r>
              <w:t xml:space="preserve"> process is a critical component of the Windows operating system that handles user logins and logouts. It operates under the SYSTEM user account and performs various important functions, including: </w:t>
            </w:r>
          </w:p>
          <w:p w:rsidR="00F2775B" w:rsidP="004D7B66" w:rsidRDefault="00F2775B" w14:paraId="53580547" w14:textId="77777777">
            <w:r>
              <w:t>1. User Authentication: Wi</w:t>
            </w:r>
            <w:proofErr w:type="spellStart"/>
            <w:r>
              <w:t>nlogon</w:t>
            </w:r>
            <w:proofErr w:type="spellEnd"/>
            <w:r>
              <w:t xml:space="preserve"> manages the process of authenticating user credentials by requesting and verifying the username and password entered at the login screen. </w:t>
            </w:r>
          </w:p>
          <w:p w:rsidR="00F2775B" w:rsidP="004D7B66" w:rsidRDefault="00F2775B" w14:paraId="182F60F9" w14:textId="7F3FC3CA">
            <w:r>
              <w:t xml:space="preserve">2. Loading User Profile: After successful authentication, </w:t>
            </w:r>
            <w:proofErr w:type="spellStart"/>
            <w:r>
              <w:t>Winlogon</w:t>
            </w:r>
            <w:proofErr w:type="spellEnd"/>
            <w:r>
              <w:t xml:space="preserve"> loads the user's profile, which includes their personalized settings and configurations. </w:t>
            </w:r>
          </w:p>
          <w:p w:rsidR="00F2775B" w:rsidP="004D7B66" w:rsidRDefault="00F2775B" w14:paraId="5BF01CF7" w14:textId="77777777">
            <w:r>
              <w:t xml:space="preserve">3. Secure Attention Sequence (SAS): </w:t>
            </w:r>
            <w:proofErr w:type="spellStart"/>
            <w:r>
              <w:t>Winlogon</w:t>
            </w:r>
            <w:proofErr w:type="spellEnd"/>
            <w:r>
              <w:t xml:space="preserve"> responds to the Secure Attention Sequence (</w:t>
            </w:r>
            <w:proofErr w:type="spellStart"/>
            <w:r>
              <w:t>Ctrl+Alt+Delete</w:t>
            </w:r>
            <w:proofErr w:type="spellEnd"/>
            <w:r>
              <w:t xml:space="preserve">) to ensure that this key combination brings up the security options screen. This screen provides options to lock the computer, change the password, or open Task Manager. </w:t>
            </w:r>
          </w:p>
          <w:p w:rsidR="00F2775B" w:rsidP="004D7B66" w:rsidRDefault="00F2775B" w14:paraId="63D53C7B" w14:textId="77777777">
            <w:r>
              <w:t xml:space="preserve">4. Session Management: It initializes the user session and handles session-specific details, such as launching the user's desktop environment and associated applications. </w:t>
            </w:r>
          </w:p>
          <w:p w:rsidR="00F2775B" w:rsidP="004D7B66" w:rsidRDefault="00F2775B" w14:paraId="5368FE66" w14:textId="77777777">
            <w:r>
              <w:t xml:space="preserve">5. System Security: </w:t>
            </w:r>
            <w:proofErr w:type="spellStart"/>
            <w:r>
              <w:t>Winlogon</w:t>
            </w:r>
            <w:proofErr w:type="spellEnd"/>
            <w:r>
              <w:t xml:space="preserve"> plays a crucial role in maintaining system security. It locks the workstation when the user initiates a lock command or when the system screensaver with password protection is activated. </w:t>
            </w:r>
          </w:p>
          <w:p w:rsidRPr="004D7B66" w:rsidR="00046F2C" w:rsidP="004D7B66" w:rsidRDefault="00F2775B" w14:paraId="01C9AB21" w14:textId="50725CA3">
            <w:r>
              <w:t xml:space="preserve">As a conclusion, the </w:t>
            </w:r>
            <w:proofErr w:type="spellStart"/>
            <w:r>
              <w:t>Winlogon</w:t>
            </w:r>
            <w:proofErr w:type="spellEnd"/>
            <w:r>
              <w:t xml:space="preserve"> process, operating under the SYSTEM user account, is vital for managing user logins, session initialization, and system security on Windows operating systems.</w:t>
            </w:r>
          </w:p>
        </w:tc>
      </w:tr>
    </w:tbl>
    <w:p w:rsidRPr="004D7B66" w:rsidR="009B648D" w:rsidP="0028572A" w:rsidRDefault="002B267F" w14:paraId="191BBCF4" w14:textId="0C8A2EC8">
      <w:pPr>
        <w:pStyle w:val="ListParagraphNumerical"/>
        <w:numPr>
          <w:ilvl w:val="1"/>
          <w:numId w:val="8"/>
        </w:numPr>
        <w:spacing w:before="240"/>
        <w:ind w:left="993" w:hanging="284"/>
      </w:pPr>
      <w:r>
        <w:t>Explorer</w:t>
      </w:r>
      <w:r w:rsidRPr="004D7B66" w:rsidR="00C14AA6">
        <w:t xml:space="preserve"> (</w:t>
      </w:r>
      <w:r>
        <w:t>2</w:t>
      </w:r>
      <w:r w:rsidRPr="004D7B66" w:rsidR="00C14AA6">
        <w:t xml:space="preserve"> </w:t>
      </w:r>
      <w:r w:rsidR="004D7B66">
        <w:t>m</w:t>
      </w:r>
      <w:r w:rsidRPr="004D7B66" w:rsidR="00C14AA6">
        <w:t>ark</w:t>
      </w:r>
      <w:r>
        <w:t>s</w:t>
      </w:r>
      <w:r w:rsidRPr="004D7B66" w:rsidR="00C14AA6">
        <w:t>)</w:t>
      </w:r>
    </w:p>
    <w:tbl>
      <w:tblPr>
        <w:tblStyle w:val="TableGrid"/>
        <w:tblW w:w="0" w:type="auto"/>
        <w:tblInd w:w="988" w:type="dxa"/>
        <w:shd w:val="clear" w:color="auto" w:fill="FFF2CC" w:themeFill="accent4" w:themeFillTint="33"/>
        <w:tblLook w:val="04A0" w:firstRow="1" w:lastRow="0" w:firstColumn="1" w:lastColumn="0" w:noHBand="0" w:noVBand="1"/>
      </w:tblPr>
      <w:tblGrid>
        <w:gridCol w:w="8362"/>
      </w:tblGrid>
      <w:tr w:rsidR="00046F2C" w:rsidTr="004D7B66" w14:paraId="53FDCB88" w14:textId="77777777">
        <w:trPr>
          <w:trHeight w:val="1164"/>
        </w:trPr>
        <w:tc>
          <w:tcPr>
            <w:tcW w:w="8362" w:type="dxa"/>
            <w:shd w:val="clear" w:color="auto" w:fill="FFF2CC" w:themeFill="accent4" w:themeFillTint="33"/>
          </w:tcPr>
          <w:p w:rsidRPr="004D7B66" w:rsidR="00046F2C" w:rsidP="004D7B66" w:rsidRDefault="00046F2C" w14:paraId="008D8F14" w14:textId="77777777">
            <w:pPr>
              <w:spacing w:after="0" w:line="276" w:lineRule="auto"/>
            </w:pPr>
            <w:r w:rsidRPr="004D7B66">
              <w:t>Answer:</w:t>
            </w:r>
          </w:p>
          <w:p w:rsidR="00F2775B" w:rsidP="00F2775B" w:rsidRDefault="00F2775B" w14:paraId="1E24999F" w14:textId="77777777">
            <w:r>
              <w:t>The Explorer process, also referred to as Windows Explorer or explorer.exe, is a crucial element of the Windows operating system that is responsible for presenting the graphical user interface (GUI) for user interaction. It operates within the user's account that is presently logged in. The primary functions of the Explorer process encompass:</w:t>
            </w:r>
          </w:p>
          <w:p w:rsidR="00F2775B" w:rsidP="00F2775B" w:rsidRDefault="00F2775B" w14:paraId="7D262A05" w14:textId="77777777"/>
          <w:p w:rsidR="00F2775B" w:rsidP="00F2775B" w:rsidRDefault="00F2775B" w14:paraId="3C270A09" w14:textId="577C40C2">
            <w:r>
              <w:t>1. File Management:</w:t>
            </w:r>
          </w:p>
          <w:p w:rsidR="00F2775B" w:rsidP="00F2775B" w:rsidRDefault="00F2775B" w14:paraId="0F21D5D8" w14:textId="54CD4857">
            <w:r>
              <w:t xml:space="preserve">   - Explorer oversees the navigation, manipulation, and organization of files and folders. It furnishes the user interface for accessing, copying, moving, deleting, and renaming files.</w:t>
            </w:r>
          </w:p>
          <w:p w:rsidR="00F2775B" w:rsidP="00F2775B" w:rsidRDefault="00F2775B" w14:paraId="2015872D" w14:textId="04043305">
            <w:r>
              <w:t>2. Desktop Environment:</w:t>
            </w:r>
          </w:p>
          <w:p w:rsidR="00F2775B" w:rsidP="00F2775B" w:rsidRDefault="00F2775B" w14:paraId="275A255D" w14:textId="625D0F1D">
            <w:r>
              <w:t xml:space="preserve">   - It governs the desktop environment, encompassing the display of icons, taskbar, start menu, and system tray. The desktop and taskbar are fundamental components of the Explorer process.</w:t>
            </w:r>
          </w:p>
          <w:p w:rsidR="00F2775B" w:rsidP="00F2775B" w:rsidRDefault="00F2775B" w14:paraId="48582126" w14:textId="038150E6">
            <w:r>
              <w:t>3. Launching Applications:</w:t>
            </w:r>
          </w:p>
          <w:p w:rsidR="00F2775B" w:rsidP="00F2775B" w:rsidRDefault="00F2775B" w14:paraId="2E3E11AD" w14:textId="2719BFC0">
            <w:r>
              <w:t xml:space="preserve">   - Explorer streamlines the process of launching applications. Users can initiate programs from the Start menu, taskbar, or desktop shortcuts, all managed by the Explorer process.</w:t>
            </w:r>
          </w:p>
          <w:p w:rsidR="00F2775B" w:rsidP="00F2775B" w:rsidRDefault="00F2775B" w14:paraId="1E38DBDD" w14:textId="21D7EDB0">
            <w:r>
              <w:t>4. Search Functionality:</w:t>
            </w:r>
          </w:p>
          <w:p w:rsidR="00F2775B" w:rsidP="00F2775B" w:rsidRDefault="00F2775B" w14:paraId="614D48D4" w14:textId="21DDF807">
            <w:r>
              <w:t xml:space="preserve">   - The process offers search capabilities within Windows, enabling users to swiftly locate files, folders, and applications.</w:t>
            </w:r>
          </w:p>
          <w:p w:rsidR="00F2775B" w:rsidP="00F2775B" w:rsidRDefault="00F2775B" w14:paraId="6CEFDD8E" w14:textId="686D00FA">
            <w:r>
              <w:t>5. User Interface Customization:</w:t>
            </w:r>
          </w:p>
          <w:p w:rsidR="00F2775B" w:rsidP="00F2775B" w:rsidRDefault="00F2775B" w14:paraId="0DA3B2C6" w14:textId="5B80DEC3">
            <w:r>
              <w:t xml:space="preserve">   - Explorer empowers users to personalize their desktop environment, including themes, wallpapers, and icon arrangements.</w:t>
            </w:r>
          </w:p>
          <w:p w:rsidRPr="004D7B66" w:rsidR="00046F2C" w:rsidP="00F2775B" w:rsidRDefault="00F2775B" w14:paraId="3282838F" w14:textId="61BB7926">
            <w:r>
              <w:t>The Explorer process, operating under the account of the currently logged-in user, is indispensable for overseeing the Windows graphical user interface, file management operations, and overall user engagement with the operating system.</w:t>
            </w:r>
          </w:p>
        </w:tc>
      </w:tr>
    </w:tbl>
    <w:p w:rsidRPr="00A63A22" w:rsidR="00552A32" w:rsidP="00552A32" w:rsidRDefault="00552A32" w14:paraId="4018544B" w14:textId="65E31386">
      <w:pPr>
        <w:pStyle w:val="Heading2"/>
        <w:spacing w:before="360"/>
      </w:pPr>
      <w:bookmarkStart w:name="_Toc168302508" w:id="14"/>
      <w:bookmarkStart w:name="_Toc30058942" w:id="15"/>
      <w:r>
        <w:t xml:space="preserve">Part B: Windows </w:t>
      </w:r>
      <w:r w:rsidR="002B267F">
        <w:t>Process Information</w:t>
      </w:r>
      <w:bookmarkEnd w:id="14"/>
    </w:p>
    <w:p w:rsidR="00552A32" w:rsidP="00552A32" w:rsidRDefault="002B267F" w14:paraId="0A854EA7" w14:textId="08D2643B">
      <w:r w:rsidRPr="002B267F">
        <w:t>A process requires system resources for execution. Resource Monitor (perfmon.exe) is a Windows utility t</w:t>
      </w:r>
      <w:r>
        <w:t>hat</w:t>
      </w:r>
      <w:r w:rsidRPr="002B267F">
        <w:t xml:space="preserve"> display</w:t>
      </w:r>
      <w:r>
        <w:t>s</w:t>
      </w:r>
      <w:r w:rsidRPr="002B267F">
        <w:t xml:space="preserve"> real-time information about the use of hardware (CPU, memory, disk and network) and software (handles and modules).</w:t>
      </w:r>
    </w:p>
    <w:p w:rsidR="002B267F" w:rsidP="0028572A" w:rsidRDefault="002B267F" w14:paraId="0C8A0441" w14:textId="77777777">
      <w:pPr>
        <w:pStyle w:val="ListParagraphNumerical"/>
        <w:numPr>
          <w:ilvl w:val="0"/>
          <w:numId w:val="10"/>
        </w:numPr>
        <w:ind w:left="426" w:hanging="426"/>
      </w:pPr>
      <w:r>
        <w:t>If you haven’t already done so, open</w:t>
      </w:r>
      <w:r w:rsidRPr="002B267F">
        <w:t xml:space="preserve"> Notepad</w:t>
      </w:r>
      <w:r>
        <w:t>.</w:t>
      </w:r>
    </w:p>
    <w:p w:rsidR="001A6CAA" w:rsidP="0028572A" w:rsidRDefault="002B267F" w14:paraId="22D0A709" w14:textId="5828B041">
      <w:pPr>
        <w:pStyle w:val="ListParagraphNumerical"/>
        <w:numPr>
          <w:ilvl w:val="0"/>
          <w:numId w:val="10"/>
        </w:numPr>
        <w:ind w:left="426" w:hanging="426"/>
      </w:pPr>
      <w:r>
        <w:t xml:space="preserve">Open </w:t>
      </w:r>
      <w:r w:rsidRPr="002B267F">
        <w:rPr>
          <w:b/>
          <w:bCs/>
        </w:rPr>
        <w:t>Task Manager</w:t>
      </w:r>
      <w:r>
        <w:t xml:space="preserve">, </w:t>
      </w:r>
      <w:r w:rsidRPr="002B267F">
        <w:t xml:space="preserve">click the </w:t>
      </w:r>
      <w:r w:rsidRPr="002B267F">
        <w:rPr>
          <w:b/>
          <w:bCs/>
        </w:rPr>
        <w:t>Performance</w:t>
      </w:r>
      <w:r w:rsidRPr="002B267F">
        <w:t xml:space="preserve"> tab </w:t>
      </w:r>
      <w:r>
        <w:t>and click</w:t>
      </w:r>
      <w:r w:rsidRPr="002B267F">
        <w:t xml:space="preserve"> the link on the bottom </w:t>
      </w:r>
      <w:r>
        <w:t xml:space="preserve">of the window </w:t>
      </w:r>
      <w:r w:rsidRPr="002B267F">
        <w:t xml:space="preserve">to open </w:t>
      </w:r>
      <w:r w:rsidRPr="002B267F">
        <w:rPr>
          <w:b/>
          <w:bCs/>
        </w:rPr>
        <w:t>Resource Monitor</w:t>
      </w:r>
      <w:r w:rsidRPr="002B267F">
        <w:t>. How many active threads are there for the notepad process?</w:t>
      </w:r>
      <w:r w:rsidR="00D74414">
        <w:t xml:space="preserve"> (1 mark)</w:t>
      </w:r>
    </w:p>
    <w:tbl>
      <w:tblPr>
        <w:tblStyle w:val="TableGrid"/>
        <w:tblW w:w="0" w:type="auto"/>
        <w:tblInd w:w="421" w:type="dxa"/>
        <w:shd w:val="clear" w:color="auto" w:fill="FFF2CC" w:themeFill="accent4" w:themeFillTint="33"/>
        <w:tblLook w:val="04A0" w:firstRow="1" w:lastRow="0" w:firstColumn="1" w:lastColumn="0" w:noHBand="0" w:noVBand="1"/>
      </w:tblPr>
      <w:tblGrid>
        <w:gridCol w:w="8929"/>
      </w:tblGrid>
      <w:tr w:rsidR="001A6CAA" w:rsidTr="00D74414" w14:paraId="2986C6D8" w14:textId="77777777">
        <w:trPr>
          <w:trHeight w:val="928"/>
        </w:trPr>
        <w:tc>
          <w:tcPr>
            <w:tcW w:w="8929" w:type="dxa"/>
            <w:shd w:val="clear" w:color="auto" w:fill="FFF2CC" w:themeFill="accent4" w:themeFillTint="33"/>
          </w:tcPr>
          <w:p w:rsidR="001A6CAA" w:rsidRDefault="001A6CAA" w14:paraId="56363AAC" w14:textId="77777777">
            <w:pPr>
              <w:spacing w:after="0" w:line="276" w:lineRule="auto"/>
            </w:pPr>
            <w:r w:rsidRPr="00D96059">
              <w:t>Answer:</w:t>
            </w:r>
          </w:p>
          <w:p w:rsidR="00A52EBE" w:rsidRDefault="00A52EBE" w14:paraId="0099DB82" w14:textId="78788C8E">
            <w:pPr>
              <w:spacing w:after="0" w:line="276" w:lineRule="auto"/>
            </w:pPr>
            <w:r>
              <w:t>Active Threads for Notepad Process: Approximately 4 threads</w:t>
            </w:r>
          </w:p>
        </w:tc>
      </w:tr>
    </w:tbl>
    <w:p w:rsidR="00D74414" w:rsidP="00D74414" w:rsidRDefault="00D74414" w14:paraId="1BC8EAC2" w14:textId="77777777">
      <w:pPr>
        <w:pStyle w:val="ListParagraphNumerical"/>
        <w:numPr>
          <w:ilvl w:val="0"/>
          <w:numId w:val="10"/>
        </w:numPr>
        <w:spacing w:before="240"/>
        <w:ind w:left="425" w:hanging="425"/>
      </w:pPr>
      <w:r>
        <w:t xml:space="preserve">Click the </w:t>
      </w:r>
      <w:r w:rsidRPr="00D74414">
        <w:rPr>
          <w:b/>
          <w:bCs/>
        </w:rPr>
        <w:t>Overview</w:t>
      </w:r>
      <w:r w:rsidRPr="00D74414">
        <w:t xml:space="preserve"> tab</w:t>
      </w:r>
      <w:r>
        <w:t xml:space="preserve"> and </w:t>
      </w:r>
      <w:r w:rsidRPr="00D74414">
        <w:t>check the checkbox beside the</w:t>
      </w:r>
      <w:r w:rsidRPr="00D74414">
        <w:rPr>
          <w:b/>
          <w:bCs/>
        </w:rPr>
        <w:t xml:space="preserve"> Notepad</w:t>
      </w:r>
      <w:r w:rsidRPr="00D74414">
        <w:t xml:space="preserve"> image. </w:t>
      </w:r>
    </w:p>
    <w:p w:rsidRPr="004D7B66" w:rsidR="001A6CAA" w:rsidP="00D74414" w:rsidRDefault="00D74414" w14:paraId="32872449" w14:textId="2A9C7362">
      <w:pPr>
        <w:pStyle w:val="ListParagraphNumerical"/>
        <w:numPr>
          <w:ilvl w:val="0"/>
          <w:numId w:val="10"/>
        </w:numPr>
        <w:spacing w:before="120"/>
        <w:ind w:left="425" w:hanging="425"/>
      </w:pPr>
      <w:r w:rsidRPr="00D74414">
        <w:t xml:space="preserve">Type some text </w:t>
      </w:r>
      <w:ins w:author="Melissa Symanczyk" w:date="2023-08-24T15:05:00Z" w:id="16">
        <w:r>
          <w:t>i</w:t>
        </w:r>
      </w:ins>
      <w:ins w:author="Melissa Symanczyk" w:date="2023-08-24T15:06:00Z" w:id="17">
        <w:r>
          <w:t xml:space="preserve">n Notepad </w:t>
        </w:r>
      </w:ins>
      <w:r w:rsidRPr="00D74414">
        <w:t>and save the file on your desktop (</w:t>
      </w:r>
      <w:r>
        <w:t xml:space="preserve">use </w:t>
      </w:r>
      <w:r w:rsidRPr="00D74414">
        <w:t>any name). How many threads are now used by Notepad</w:t>
      </w:r>
      <w:r w:rsidRPr="004D7B66" w:rsidR="001A6CAA">
        <w:t xml:space="preserve">? (1 </w:t>
      </w:r>
      <w:r w:rsidR="001A6CAA">
        <w:t>m</w:t>
      </w:r>
      <w:r w:rsidRPr="004D7B66" w:rsidR="001A6CAA">
        <w:t>ark)</w:t>
      </w:r>
    </w:p>
    <w:tbl>
      <w:tblPr>
        <w:tblStyle w:val="TableGrid"/>
        <w:tblW w:w="0" w:type="auto"/>
        <w:tblInd w:w="421" w:type="dxa"/>
        <w:tblLook w:val="04A0" w:firstRow="1" w:lastRow="0" w:firstColumn="1" w:lastColumn="0" w:noHBand="0" w:noVBand="1"/>
      </w:tblPr>
      <w:tblGrid>
        <w:gridCol w:w="8929"/>
      </w:tblGrid>
      <w:tr w:rsidR="001A6CAA" w:rsidTr="00D74414" w14:paraId="49770500" w14:textId="77777777">
        <w:trPr>
          <w:trHeight w:val="1170"/>
        </w:trPr>
        <w:tc>
          <w:tcPr>
            <w:tcW w:w="8929" w:type="dxa"/>
            <w:shd w:val="clear" w:color="auto" w:fill="FFF2CC" w:themeFill="accent4" w:themeFillTint="33"/>
          </w:tcPr>
          <w:p w:rsidR="001A6CAA" w:rsidRDefault="001A6CAA" w14:paraId="448EFA72" w14:textId="77777777">
            <w:pPr>
              <w:spacing w:after="0" w:line="276" w:lineRule="auto"/>
            </w:pPr>
            <w:r w:rsidRPr="004D7B66">
              <w:t>Answer:</w:t>
            </w:r>
          </w:p>
          <w:p w:rsidRPr="004D7B66" w:rsidR="00A52EBE" w:rsidRDefault="00A52EBE" w14:paraId="0587E55E" w14:textId="3ECD6143">
            <w:pPr>
              <w:spacing w:after="0" w:line="276" w:lineRule="auto"/>
            </w:pPr>
            <w:r>
              <w:t>Threads after saving the file: Approximately 5 threads</w:t>
            </w:r>
          </w:p>
        </w:tc>
      </w:tr>
    </w:tbl>
    <w:p w:rsidRPr="004D7B66" w:rsidR="001A6CAA" w:rsidP="00D74414" w:rsidRDefault="00D74414" w14:paraId="7607BBE2" w14:textId="2D3878E9">
      <w:pPr>
        <w:pStyle w:val="ListParagraphNumerical"/>
        <w:numPr>
          <w:ilvl w:val="0"/>
          <w:numId w:val="10"/>
        </w:numPr>
        <w:spacing w:before="240"/>
        <w:ind w:left="425" w:hanging="425"/>
      </w:pPr>
      <w:r w:rsidRPr="00D74414">
        <w:t xml:space="preserve">Select the </w:t>
      </w:r>
      <w:r w:rsidRPr="00D74414">
        <w:rPr>
          <w:b/>
          <w:bCs/>
        </w:rPr>
        <w:t>CPU</w:t>
      </w:r>
      <w:r w:rsidRPr="00D74414">
        <w:t xml:space="preserve"> tab. </w:t>
      </w:r>
      <w:r>
        <w:t>Note that r</w:t>
      </w:r>
      <w:r w:rsidRPr="00D74414">
        <w:t xml:space="preserve">esources used by a process are accessed using a </w:t>
      </w:r>
      <w:r w:rsidRPr="00D74414">
        <w:rPr>
          <w:b/>
          <w:bCs/>
        </w:rPr>
        <w:t>handle</w:t>
      </w:r>
      <w:r w:rsidRPr="00D74414">
        <w:t>. List the types of handles used by Notepad (</w:t>
      </w:r>
      <w:r>
        <w:t>Hint: F</w:t>
      </w:r>
      <w:r w:rsidRPr="00D74414">
        <w:t>ind the dropdown list below the process list)</w:t>
      </w:r>
      <w:r>
        <w:t>.</w:t>
      </w:r>
      <w:r w:rsidRPr="004D7B66" w:rsidR="001A6CAA">
        <w:t xml:space="preserve"> (</w:t>
      </w:r>
      <w:r>
        <w:t>1 mark</w:t>
      </w:r>
      <w:r w:rsidRPr="004D7B66" w:rsidR="001A6CAA">
        <w:t>)</w:t>
      </w:r>
    </w:p>
    <w:tbl>
      <w:tblPr>
        <w:tblStyle w:val="TableGrid"/>
        <w:tblW w:w="0" w:type="auto"/>
        <w:tblInd w:w="421" w:type="dxa"/>
        <w:shd w:val="clear" w:color="auto" w:fill="FFF2CC" w:themeFill="accent4" w:themeFillTint="33"/>
        <w:tblLook w:val="04A0" w:firstRow="1" w:lastRow="0" w:firstColumn="1" w:lastColumn="0" w:noHBand="0" w:noVBand="1"/>
      </w:tblPr>
      <w:tblGrid>
        <w:gridCol w:w="8929"/>
      </w:tblGrid>
      <w:tr w:rsidR="001A6CAA" w:rsidTr="00D74414" w14:paraId="53F7F4BE" w14:textId="77777777">
        <w:trPr>
          <w:trHeight w:val="1430"/>
        </w:trPr>
        <w:tc>
          <w:tcPr>
            <w:tcW w:w="8929" w:type="dxa"/>
            <w:shd w:val="clear" w:color="auto" w:fill="FFF2CC" w:themeFill="accent4" w:themeFillTint="33"/>
          </w:tcPr>
          <w:p w:rsidR="001A6CAA" w:rsidRDefault="001A6CAA" w14:paraId="4C1B9659" w14:textId="77777777">
            <w:pPr>
              <w:spacing w:after="0" w:line="276" w:lineRule="auto"/>
            </w:pPr>
            <w:r w:rsidRPr="004D7B66">
              <w:t>Answer:</w:t>
            </w:r>
          </w:p>
          <w:p w:rsidRPr="004D7B66" w:rsidR="00A52EBE" w:rsidRDefault="00A52EBE" w14:paraId="21BFBE65" w14:textId="134C45BE">
            <w:pPr>
              <w:spacing w:after="0" w:line="276" w:lineRule="auto"/>
            </w:pPr>
            <w:r>
              <w:t>File, Key, Event, Mutant, Section</w:t>
            </w:r>
          </w:p>
        </w:tc>
      </w:tr>
    </w:tbl>
    <w:p w:rsidRPr="004D7B66" w:rsidR="00D74414" w:rsidP="00D74414" w:rsidRDefault="00D74414" w14:paraId="64AB02FB" w14:textId="0DC11202">
      <w:pPr>
        <w:pStyle w:val="ListParagraphNumerical"/>
        <w:keepNext/>
        <w:numPr>
          <w:ilvl w:val="0"/>
          <w:numId w:val="10"/>
        </w:numPr>
        <w:spacing w:before="240"/>
        <w:ind w:left="425" w:hanging="425"/>
      </w:pPr>
      <w:r w:rsidRPr="00D74414">
        <w:t xml:space="preserve">Sections of </w:t>
      </w:r>
      <w:r w:rsidRPr="00D74414">
        <w:rPr>
          <w:i/>
          <w:iCs/>
        </w:rPr>
        <w:t>system</w:t>
      </w:r>
      <w:r w:rsidRPr="00D74414">
        <w:t xml:space="preserve"> code needed by a process may be stored in dynamic link libraries (.</w:t>
      </w:r>
      <w:proofErr w:type="spellStart"/>
      <w:r w:rsidRPr="00D74414">
        <w:t>dll</w:t>
      </w:r>
      <w:proofErr w:type="spellEnd"/>
      <w:r w:rsidRPr="00D74414">
        <w:t>) of code</w:t>
      </w:r>
      <w:r>
        <w:t xml:space="preserve">, which </w:t>
      </w:r>
      <w:r w:rsidRPr="00D74414">
        <w:t xml:space="preserve">are listed in the </w:t>
      </w:r>
      <w:r w:rsidRPr="00D74414">
        <w:rPr>
          <w:b/>
          <w:bCs/>
        </w:rPr>
        <w:t>Associated Modules</w:t>
      </w:r>
      <w:r w:rsidRPr="00D74414">
        <w:t xml:space="preserve"> dropdown box. What is the PID of the modules used by the Notepad process?</w:t>
      </w:r>
      <w:r w:rsidRPr="004D7B66">
        <w:t xml:space="preserve"> (</w:t>
      </w:r>
      <w:r>
        <w:t>1 mark</w:t>
      </w:r>
      <w:r w:rsidRPr="004D7B66">
        <w:t>)</w:t>
      </w:r>
    </w:p>
    <w:tbl>
      <w:tblPr>
        <w:tblStyle w:val="TableGrid"/>
        <w:tblW w:w="0" w:type="auto"/>
        <w:tblInd w:w="421" w:type="dxa"/>
        <w:shd w:val="clear" w:color="auto" w:fill="FFF2CC" w:themeFill="accent4" w:themeFillTint="33"/>
        <w:tblLook w:val="04A0" w:firstRow="1" w:lastRow="0" w:firstColumn="1" w:lastColumn="0" w:noHBand="0" w:noVBand="1"/>
      </w:tblPr>
      <w:tblGrid>
        <w:gridCol w:w="8929"/>
      </w:tblGrid>
      <w:tr w:rsidR="00D74414" w:rsidTr="00D74414" w14:paraId="446C5219" w14:textId="77777777">
        <w:trPr>
          <w:trHeight w:val="1127"/>
        </w:trPr>
        <w:tc>
          <w:tcPr>
            <w:tcW w:w="8929" w:type="dxa"/>
            <w:shd w:val="clear" w:color="auto" w:fill="FFF2CC" w:themeFill="accent4" w:themeFillTint="33"/>
          </w:tcPr>
          <w:p w:rsidR="00D74414" w:rsidRDefault="00D74414" w14:paraId="6D284D6F" w14:textId="77777777">
            <w:pPr>
              <w:spacing w:after="0" w:line="276" w:lineRule="auto"/>
            </w:pPr>
            <w:r w:rsidRPr="004D7B66">
              <w:t>Answer:</w:t>
            </w:r>
          </w:p>
          <w:p w:rsidRPr="004D7B66" w:rsidR="00A52EBE" w:rsidRDefault="00A52EBE" w14:paraId="0F9E3BE4" w14:textId="6F491147">
            <w:pPr>
              <w:spacing w:after="0" w:line="276" w:lineRule="auto"/>
            </w:pPr>
            <w:r>
              <w:t>PID: 4568</w:t>
            </w:r>
          </w:p>
        </w:tc>
      </w:tr>
    </w:tbl>
    <w:p w:rsidRPr="003C5786" w:rsidR="00BB1B15" w:rsidP="00D74414" w:rsidRDefault="00D74414" w14:paraId="6878B7EF" w14:textId="3B9BA9FC">
      <w:pPr>
        <w:pStyle w:val="ListParagraphNumerical"/>
        <w:keepNext/>
        <w:numPr>
          <w:ilvl w:val="0"/>
          <w:numId w:val="10"/>
        </w:numPr>
        <w:spacing w:before="240"/>
        <w:ind w:left="425" w:hanging="425"/>
      </w:pPr>
      <w:r w:rsidRPr="00D74414">
        <w:t xml:space="preserve">Compare </w:t>
      </w:r>
      <w:del w:author="Melissa Symanczyk" w:date="2023-08-24T15:10:00Z" w:id="18">
        <w:r w:rsidRPr="00D74414" w:rsidDel="00D74414">
          <w:delText xml:space="preserve">it </w:delText>
        </w:r>
      </w:del>
      <w:r>
        <w:t>the PID of the modules</w:t>
      </w:r>
      <w:r w:rsidRPr="00D74414">
        <w:t xml:space="preserve"> to the PID of the notepad process</w:t>
      </w:r>
      <w:r>
        <w:t xml:space="preserve"> itself. W</w:t>
      </w:r>
      <w:r w:rsidRPr="00D74414">
        <w:t xml:space="preserve">hy </w:t>
      </w:r>
      <w:r>
        <w:t>is</w:t>
      </w:r>
      <w:r w:rsidRPr="00D74414">
        <w:t xml:space="preserve"> the modules’ PID the same as the </w:t>
      </w:r>
      <w:r>
        <w:t>N</w:t>
      </w:r>
      <w:r w:rsidRPr="00D74414">
        <w:t>otepad process? (Hint:</w:t>
      </w:r>
      <w:r>
        <w:t xml:space="preserve"> L</w:t>
      </w:r>
      <w:r w:rsidRPr="00D74414">
        <w:t>ook at the memory usage of the notepad process</w:t>
      </w:r>
      <w:r>
        <w:t>). W</w:t>
      </w:r>
      <w:r w:rsidRPr="00D74414">
        <w:t>hat’s the difference between shareable and private?</w:t>
      </w:r>
      <w:r>
        <w:t xml:space="preserve"> (2 marks</w:t>
      </w:r>
      <w:r w:rsidRPr="00D74414">
        <w:t>)</w:t>
      </w:r>
    </w:p>
    <w:tbl>
      <w:tblPr>
        <w:tblStyle w:val="TableGrid"/>
        <w:tblW w:w="0" w:type="auto"/>
        <w:tblInd w:w="421" w:type="dxa"/>
        <w:tblLook w:val="04A0" w:firstRow="1" w:lastRow="0" w:firstColumn="1" w:lastColumn="0" w:noHBand="0" w:noVBand="1"/>
      </w:tblPr>
      <w:tblGrid>
        <w:gridCol w:w="8929"/>
      </w:tblGrid>
      <w:tr w:rsidR="00480DAD" w:rsidTr="00D74414" w14:paraId="40543278" w14:textId="77777777">
        <w:trPr>
          <w:trHeight w:val="1170"/>
        </w:trPr>
        <w:tc>
          <w:tcPr>
            <w:tcW w:w="8929" w:type="dxa"/>
            <w:shd w:val="clear" w:color="auto" w:fill="FFF2CC" w:themeFill="accent4" w:themeFillTint="33"/>
          </w:tcPr>
          <w:p w:rsidR="00A52EBE" w:rsidP="00A52EBE" w:rsidRDefault="00480DAD" w14:paraId="54AD2725" w14:textId="50E0C5BA">
            <w:pPr>
              <w:spacing w:after="0"/>
            </w:pPr>
            <w:r w:rsidRPr="004D7B66">
              <w:t>Answer:</w:t>
            </w:r>
            <w:r w:rsidR="00A52EBE">
              <w:br/>
            </w:r>
            <w:r w:rsidR="00A52EBE">
              <w:t>The PID of the modules matches that of the Notepad process due to the modules being loaded into the memory space of the Notepad process.</w:t>
            </w:r>
          </w:p>
          <w:p w:rsidRPr="004D7B66" w:rsidR="00480DAD" w:rsidP="00A52EBE" w:rsidRDefault="00A52EBE" w14:paraId="60192959" w14:textId="11C39381">
            <w:pPr>
              <w:spacing w:after="0" w:line="276" w:lineRule="auto"/>
            </w:pPr>
            <w:r>
              <w:t>Shareable memory is accessible by multiple processes, whereas private memory is reserved solely for the Notepad process.</w:t>
            </w:r>
          </w:p>
        </w:tc>
      </w:tr>
    </w:tbl>
    <w:p w:rsidR="00D74414" w:rsidP="00D74414" w:rsidRDefault="00D74414" w14:paraId="4B0ACA77" w14:textId="77777777">
      <w:pPr>
        <w:pStyle w:val="ListParagraphNumerical"/>
        <w:keepNext/>
        <w:numPr>
          <w:ilvl w:val="0"/>
          <w:numId w:val="10"/>
        </w:numPr>
        <w:spacing w:before="240"/>
        <w:ind w:left="425" w:hanging="425"/>
      </w:pPr>
      <w:r w:rsidRPr="00D74414">
        <w:t xml:space="preserve">Search for and run </w:t>
      </w:r>
      <w:r w:rsidRPr="00D74414">
        <w:rPr>
          <w:b/>
          <w:bCs/>
        </w:rPr>
        <w:t>Performance Monitor</w:t>
      </w:r>
      <w:r w:rsidRPr="00D74414">
        <w:t>.</w:t>
      </w:r>
    </w:p>
    <w:p w:rsidR="00D74414" w:rsidP="00D74414" w:rsidRDefault="00D74414" w14:paraId="03094B62" w14:textId="77777777">
      <w:pPr>
        <w:pStyle w:val="ListParagraphNumerical"/>
        <w:keepNext/>
        <w:numPr>
          <w:ilvl w:val="0"/>
          <w:numId w:val="10"/>
        </w:numPr>
        <w:spacing w:before="120"/>
        <w:ind w:left="425" w:hanging="425"/>
      </w:pPr>
      <w:r w:rsidRPr="00D74414">
        <w:t>Right</w:t>
      </w:r>
      <w:r>
        <w:t>-</w:t>
      </w:r>
      <w:r w:rsidRPr="00D74414">
        <w:t xml:space="preserve">click the graph and </w:t>
      </w:r>
      <w:r>
        <w:t xml:space="preserve">select </w:t>
      </w:r>
      <w:r w:rsidRPr="00D74414">
        <w:rPr>
          <w:b/>
          <w:bCs/>
        </w:rPr>
        <w:t>Remove All Counters</w:t>
      </w:r>
      <w:r w:rsidRPr="00D74414">
        <w:t xml:space="preserve">. </w:t>
      </w:r>
    </w:p>
    <w:p w:rsidR="00D74414" w:rsidP="00D74414" w:rsidRDefault="00D74414" w14:paraId="04DCD558" w14:textId="77777777">
      <w:pPr>
        <w:pStyle w:val="ListParagraphNumerical"/>
        <w:keepNext/>
        <w:numPr>
          <w:ilvl w:val="0"/>
          <w:numId w:val="10"/>
        </w:numPr>
        <w:spacing w:before="120"/>
        <w:ind w:left="425" w:hanging="425"/>
      </w:pPr>
      <w:r w:rsidRPr="00D74414">
        <w:t xml:space="preserve">Click the green </w:t>
      </w:r>
      <w:r w:rsidRPr="00D74414">
        <w:rPr>
          <w:b/>
          <w:bCs/>
        </w:rPr>
        <w:t>+</w:t>
      </w:r>
      <w:r w:rsidRPr="00D74414">
        <w:t xml:space="preserve"> sign to add a counter. </w:t>
      </w:r>
    </w:p>
    <w:p w:rsidR="005A7B7D" w:rsidP="00D74414" w:rsidRDefault="00D74414" w14:paraId="4DC43CE0" w14:textId="77777777">
      <w:pPr>
        <w:pStyle w:val="ListParagraphNumerical"/>
        <w:keepNext/>
        <w:numPr>
          <w:ilvl w:val="0"/>
          <w:numId w:val="10"/>
        </w:numPr>
        <w:spacing w:before="120"/>
        <w:ind w:left="425" w:hanging="425"/>
      </w:pPr>
      <w:r w:rsidRPr="00D74414">
        <w:t xml:space="preserve">Select the </w:t>
      </w:r>
      <w:r w:rsidRPr="005A7B7D">
        <w:rPr>
          <w:b/>
          <w:bCs/>
        </w:rPr>
        <w:t>Process &gt; %Processor Time counter</w:t>
      </w:r>
      <w:r w:rsidRPr="00D74414">
        <w:t xml:space="preserve">, </w:t>
      </w:r>
      <w:r w:rsidR="005A7B7D">
        <w:t xml:space="preserve">select </w:t>
      </w:r>
      <w:r w:rsidRPr="00D74414">
        <w:t xml:space="preserve">the instance </w:t>
      </w:r>
      <w:r w:rsidRPr="005A7B7D">
        <w:rPr>
          <w:b/>
          <w:bCs/>
        </w:rPr>
        <w:t>notepad</w:t>
      </w:r>
      <w:r w:rsidRPr="00D74414">
        <w:t xml:space="preserve">, and </w:t>
      </w:r>
      <w:r w:rsidR="005A7B7D">
        <w:t xml:space="preserve">then click </w:t>
      </w:r>
      <w:r w:rsidRPr="00D74414">
        <w:t xml:space="preserve">the </w:t>
      </w:r>
      <w:r w:rsidRPr="005A7B7D">
        <w:rPr>
          <w:b/>
          <w:bCs/>
        </w:rPr>
        <w:t>Add&gt;&gt;</w:t>
      </w:r>
      <w:r w:rsidRPr="00D74414">
        <w:t xml:space="preserve"> button</w:t>
      </w:r>
      <w:r w:rsidR="005A7B7D">
        <w:t xml:space="preserve"> and click </w:t>
      </w:r>
      <w:r w:rsidRPr="005A7B7D" w:rsidR="005A7B7D">
        <w:rPr>
          <w:b/>
          <w:bCs/>
        </w:rPr>
        <w:t>OK</w:t>
      </w:r>
      <w:r w:rsidR="005A7B7D">
        <w:t xml:space="preserve"> to</w:t>
      </w:r>
      <w:r w:rsidRPr="00D74414">
        <w:t xml:space="preserve"> view the graph. </w:t>
      </w:r>
    </w:p>
    <w:p w:rsidR="003C5786" w:rsidP="005A7B7D" w:rsidRDefault="00D74414" w14:paraId="4E476769" w14:textId="1312A803">
      <w:pPr>
        <w:pStyle w:val="ListParagraphNumerical"/>
        <w:keepNext/>
        <w:numPr>
          <w:ilvl w:val="1"/>
          <w:numId w:val="10"/>
        </w:numPr>
        <w:spacing w:before="120"/>
        <w:ind w:left="993" w:hanging="284"/>
      </w:pPr>
      <w:r w:rsidRPr="00D74414">
        <w:t>Where is the value on the graph?</w:t>
      </w:r>
      <w:r w:rsidR="003C5786">
        <w:t xml:space="preserve"> (1</w:t>
      </w:r>
      <w:r w:rsidR="005A7B7D">
        <w:t> </w:t>
      </w:r>
      <w:r w:rsidR="003C5786">
        <w:t>mark)</w:t>
      </w:r>
    </w:p>
    <w:tbl>
      <w:tblPr>
        <w:tblStyle w:val="TableGrid"/>
        <w:tblW w:w="0" w:type="auto"/>
        <w:tblInd w:w="988" w:type="dxa"/>
        <w:tblLook w:val="04A0" w:firstRow="1" w:lastRow="0" w:firstColumn="1" w:lastColumn="0" w:noHBand="0" w:noVBand="1"/>
      </w:tblPr>
      <w:tblGrid>
        <w:gridCol w:w="8362"/>
      </w:tblGrid>
      <w:tr w:rsidR="003C5786" w14:paraId="15BC373C" w14:textId="77777777">
        <w:trPr>
          <w:trHeight w:val="1170"/>
        </w:trPr>
        <w:tc>
          <w:tcPr>
            <w:tcW w:w="8362" w:type="dxa"/>
            <w:shd w:val="clear" w:color="auto" w:fill="FFF2CC" w:themeFill="accent4" w:themeFillTint="33"/>
          </w:tcPr>
          <w:p w:rsidRPr="004D7B66" w:rsidR="003C5786" w:rsidRDefault="003C5786" w14:paraId="00B0B27E" w14:textId="157613B3">
            <w:pPr>
              <w:spacing w:after="0" w:line="276" w:lineRule="auto"/>
            </w:pPr>
            <w:r w:rsidRPr="004D7B66">
              <w:t>Answer:</w:t>
            </w:r>
            <w:r w:rsidR="004972C1">
              <w:br/>
            </w:r>
            <w:r w:rsidRPr="004972C1" w:rsidR="004972C1">
              <w:t>The value on the graph is shown in the vertical axis as a percentage of processor time used by the Notepad process.</w:t>
            </w:r>
          </w:p>
        </w:tc>
      </w:tr>
    </w:tbl>
    <w:p w:rsidR="005A7B7D" w:rsidP="005A7B7D" w:rsidRDefault="005A7B7D" w14:paraId="1D195F4F" w14:textId="5A385F1F">
      <w:pPr>
        <w:pStyle w:val="ListParagraphNumerical"/>
        <w:keepNext/>
        <w:numPr>
          <w:ilvl w:val="1"/>
          <w:numId w:val="10"/>
        </w:numPr>
        <w:spacing w:before="240"/>
        <w:ind w:left="993" w:hanging="284"/>
      </w:pPr>
      <w:r w:rsidRPr="005A7B7D">
        <w:t xml:space="preserve"> </w:t>
      </w:r>
      <w:r>
        <w:t>How can you make</w:t>
      </w:r>
      <w:r w:rsidRPr="00D74414">
        <w:t xml:space="preserve"> the value </w:t>
      </w:r>
      <w:r>
        <w:t>move</w:t>
      </w:r>
      <w:r w:rsidRPr="00D74414">
        <w:t>?</w:t>
      </w:r>
      <w:r>
        <w:t xml:space="preserve"> (1 mark)</w:t>
      </w:r>
    </w:p>
    <w:tbl>
      <w:tblPr>
        <w:tblStyle w:val="TableGrid"/>
        <w:tblW w:w="0" w:type="auto"/>
        <w:tblInd w:w="988" w:type="dxa"/>
        <w:tblLook w:val="04A0" w:firstRow="1" w:lastRow="0" w:firstColumn="1" w:lastColumn="0" w:noHBand="0" w:noVBand="1"/>
      </w:tblPr>
      <w:tblGrid>
        <w:gridCol w:w="8362"/>
      </w:tblGrid>
      <w:tr w:rsidR="005A7B7D" w14:paraId="0EDE2E20" w14:textId="77777777">
        <w:trPr>
          <w:trHeight w:val="1170"/>
        </w:trPr>
        <w:tc>
          <w:tcPr>
            <w:tcW w:w="8362" w:type="dxa"/>
            <w:shd w:val="clear" w:color="auto" w:fill="FFF2CC" w:themeFill="accent4" w:themeFillTint="33"/>
          </w:tcPr>
          <w:p w:rsidR="005A7B7D" w:rsidRDefault="005A7B7D" w14:paraId="42FEF1B3" w14:textId="77777777">
            <w:pPr>
              <w:spacing w:after="0" w:line="276" w:lineRule="auto"/>
            </w:pPr>
            <w:r w:rsidRPr="004D7B66">
              <w:t>Answer:</w:t>
            </w:r>
          </w:p>
          <w:p w:rsidRPr="004D7B66" w:rsidR="004972C1" w:rsidRDefault="004972C1" w14:paraId="716A1CC2" w14:textId="231BFE10">
            <w:pPr>
              <w:spacing w:after="0" w:line="276" w:lineRule="auto"/>
            </w:pPr>
            <w:r w:rsidRPr="004972C1">
              <w:t>Actions performed in the Notepad application, such as typing text, opening files, or saving documents, can induce movement in the value displayed on the graph. This movement is a result of the Notepad process utilizing additional CPU resources, consequently altering the percentage of Processor Time exhibited on the graph.</w:t>
            </w:r>
          </w:p>
        </w:tc>
      </w:tr>
    </w:tbl>
    <w:p w:rsidR="005A7B7D" w:rsidP="005A7B7D" w:rsidRDefault="005A7B7D" w14:paraId="114FEC0E" w14:textId="576685D7">
      <w:pPr>
        <w:pStyle w:val="ListParagraphNumerical"/>
        <w:numPr>
          <w:ilvl w:val="0"/>
          <w:numId w:val="10"/>
        </w:numPr>
        <w:spacing w:before="240"/>
        <w:ind w:left="425" w:hanging="425"/>
      </w:pPr>
      <w:r w:rsidRPr="005A7B7D">
        <w:t xml:space="preserve">Each time a counter is selected in the </w:t>
      </w:r>
      <w:r w:rsidRPr="005A7B7D">
        <w:rPr>
          <w:i/>
          <w:iCs/>
        </w:rPr>
        <w:t>Add Counter</w:t>
      </w:r>
      <w:r w:rsidRPr="005A7B7D">
        <w:t xml:space="preserve"> menu, </w:t>
      </w:r>
      <w:r>
        <w:t xml:space="preserve">view </w:t>
      </w:r>
      <w:r w:rsidRPr="005A7B7D">
        <w:t xml:space="preserve">its description by checking the </w:t>
      </w:r>
      <w:r w:rsidRPr="005A7B7D">
        <w:rPr>
          <w:b/>
          <w:bCs/>
        </w:rPr>
        <w:t>Show Description</w:t>
      </w:r>
      <w:r w:rsidRPr="005A7B7D">
        <w:t xml:space="preserve"> checkbox. </w:t>
      </w:r>
    </w:p>
    <w:p w:rsidR="005A7B7D" w:rsidP="005A7B7D" w:rsidRDefault="005A7B7D" w14:paraId="45F2F247" w14:textId="031A5E2B">
      <w:pPr>
        <w:pStyle w:val="ListParagraphNumerical"/>
        <w:keepNext/>
        <w:numPr>
          <w:ilvl w:val="0"/>
          <w:numId w:val="10"/>
        </w:numPr>
        <w:spacing w:before="240"/>
        <w:ind w:left="425" w:hanging="425"/>
      </w:pPr>
      <w:r w:rsidRPr="005A7B7D">
        <w:t>Add the following counters for the notepad instance</w:t>
      </w:r>
      <w:r>
        <w:t>. B</w:t>
      </w:r>
      <w:r w:rsidRPr="005A7B7D">
        <w:t>riefly describe what each counter means</w:t>
      </w:r>
      <w:r>
        <w:t>.</w:t>
      </w:r>
    </w:p>
    <w:p w:rsidR="005A7B7D" w:rsidP="005A7B7D" w:rsidRDefault="005A7B7D" w14:paraId="6D2973A5" w14:textId="76E565AF">
      <w:pPr>
        <w:pStyle w:val="ListParagraphNumerical"/>
        <w:keepNext/>
        <w:numPr>
          <w:ilvl w:val="1"/>
          <w:numId w:val="10"/>
        </w:numPr>
        <w:spacing w:before="120"/>
        <w:ind w:left="993" w:hanging="284"/>
      </w:pPr>
      <w:r>
        <w:t>Elapsed Time (1 mark)</w:t>
      </w:r>
    </w:p>
    <w:tbl>
      <w:tblPr>
        <w:tblStyle w:val="TableGrid"/>
        <w:tblW w:w="0" w:type="auto"/>
        <w:tblInd w:w="988" w:type="dxa"/>
        <w:tblLook w:val="04A0" w:firstRow="1" w:lastRow="0" w:firstColumn="1" w:lastColumn="0" w:noHBand="0" w:noVBand="1"/>
      </w:tblPr>
      <w:tblGrid>
        <w:gridCol w:w="8362"/>
      </w:tblGrid>
      <w:tr w:rsidR="005A7B7D" w:rsidTr="005A7B7D" w14:paraId="2C73AA06" w14:textId="77777777">
        <w:trPr>
          <w:trHeight w:val="859"/>
        </w:trPr>
        <w:tc>
          <w:tcPr>
            <w:tcW w:w="8362" w:type="dxa"/>
            <w:shd w:val="clear" w:color="auto" w:fill="FFF2CC" w:themeFill="accent4" w:themeFillTint="33"/>
          </w:tcPr>
          <w:p w:rsidR="005A7B7D" w:rsidRDefault="005A7B7D" w14:paraId="501F6FB5" w14:textId="77777777">
            <w:pPr>
              <w:spacing w:after="0" w:line="276" w:lineRule="auto"/>
            </w:pPr>
            <w:r w:rsidRPr="004D7B66">
              <w:t>Answer:</w:t>
            </w:r>
          </w:p>
          <w:p w:rsidRPr="004D7B66" w:rsidR="004972C1" w:rsidRDefault="004972C1" w14:paraId="6A4677ED" w14:textId="17A11219">
            <w:pPr>
              <w:spacing w:after="0" w:line="276" w:lineRule="auto"/>
            </w:pPr>
            <w:r w:rsidRPr="004972C1">
              <w:t>The Elapsed Time counter quantifies the cumulative duration, in seconds, for which the Notepad process has been operational since its initiation. This counter serves as an indicator of the duration for which the process has remained active since its inception.</w:t>
            </w:r>
          </w:p>
        </w:tc>
      </w:tr>
    </w:tbl>
    <w:p w:rsidR="005A7B7D" w:rsidP="005A7B7D" w:rsidRDefault="005A7B7D" w14:paraId="597AD439" w14:textId="3981FA48">
      <w:pPr>
        <w:pStyle w:val="ListParagraphNumerical"/>
        <w:keepNext/>
        <w:numPr>
          <w:ilvl w:val="1"/>
          <w:numId w:val="10"/>
        </w:numPr>
        <w:spacing w:before="240"/>
        <w:ind w:left="993" w:hanging="284"/>
      </w:pPr>
      <w:r>
        <w:t>Privileged Time (1 mark)</w:t>
      </w:r>
    </w:p>
    <w:tbl>
      <w:tblPr>
        <w:tblStyle w:val="TableGrid"/>
        <w:tblW w:w="0" w:type="auto"/>
        <w:tblInd w:w="988" w:type="dxa"/>
        <w:tblLook w:val="04A0" w:firstRow="1" w:lastRow="0" w:firstColumn="1" w:lastColumn="0" w:noHBand="0" w:noVBand="1"/>
      </w:tblPr>
      <w:tblGrid>
        <w:gridCol w:w="8362"/>
      </w:tblGrid>
      <w:tr w:rsidR="005A7B7D" w:rsidTr="005A7B7D" w14:paraId="3B600CC6" w14:textId="77777777">
        <w:trPr>
          <w:trHeight w:val="752"/>
        </w:trPr>
        <w:tc>
          <w:tcPr>
            <w:tcW w:w="8362" w:type="dxa"/>
            <w:shd w:val="clear" w:color="auto" w:fill="FFF2CC" w:themeFill="accent4" w:themeFillTint="33"/>
          </w:tcPr>
          <w:p w:rsidR="005A7B7D" w:rsidRDefault="005A7B7D" w14:paraId="4BDD0BBD" w14:textId="77777777">
            <w:pPr>
              <w:spacing w:after="0" w:line="276" w:lineRule="auto"/>
            </w:pPr>
            <w:r w:rsidRPr="004D7B66">
              <w:t>Answer:</w:t>
            </w:r>
          </w:p>
          <w:p w:rsidRPr="004D7B66" w:rsidR="004972C1" w:rsidRDefault="004972C1" w14:paraId="582C6D0A" w14:textId="74FC52FA">
            <w:pPr>
              <w:spacing w:after="0" w:line="276" w:lineRule="auto"/>
            </w:pPr>
            <w:r>
              <w:t>The Privileged Time counter quantifies the proportion of CPU time utilized by the Notepad process for running code in kernel mode, encompassing system calls, device driver code, and other essential kernel-level tasks.</w:t>
            </w:r>
          </w:p>
        </w:tc>
      </w:tr>
    </w:tbl>
    <w:p w:rsidR="005A7B7D" w:rsidP="005A7B7D" w:rsidRDefault="005A7B7D" w14:paraId="71F48969" w14:textId="300F6127">
      <w:pPr>
        <w:pStyle w:val="ListParagraphNumerical"/>
        <w:keepNext/>
        <w:numPr>
          <w:ilvl w:val="1"/>
          <w:numId w:val="10"/>
        </w:numPr>
        <w:spacing w:before="240"/>
        <w:ind w:left="993" w:hanging="284"/>
      </w:pPr>
      <w:r>
        <w:t>User Time (1 mark)</w:t>
      </w:r>
    </w:p>
    <w:tbl>
      <w:tblPr>
        <w:tblStyle w:val="TableGrid"/>
        <w:tblW w:w="0" w:type="auto"/>
        <w:tblInd w:w="988" w:type="dxa"/>
        <w:tblLook w:val="04A0" w:firstRow="1" w:lastRow="0" w:firstColumn="1" w:lastColumn="0" w:noHBand="0" w:noVBand="1"/>
      </w:tblPr>
      <w:tblGrid>
        <w:gridCol w:w="8362"/>
      </w:tblGrid>
      <w:tr w:rsidR="005A7B7D" w:rsidTr="005A7B7D" w14:paraId="706652C9" w14:textId="77777777">
        <w:trPr>
          <w:trHeight w:val="744"/>
        </w:trPr>
        <w:tc>
          <w:tcPr>
            <w:tcW w:w="8362" w:type="dxa"/>
            <w:shd w:val="clear" w:color="auto" w:fill="FFF2CC" w:themeFill="accent4" w:themeFillTint="33"/>
          </w:tcPr>
          <w:p w:rsidRPr="004D7B66" w:rsidR="005A7B7D" w:rsidRDefault="005A7B7D" w14:paraId="4D487967" w14:textId="4593D4C5">
            <w:pPr>
              <w:spacing w:after="0" w:line="276" w:lineRule="auto"/>
            </w:pPr>
            <w:r w:rsidRPr="004D7B66">
              <w:t>Answer:</w:t>
            </w:r>
            <w:r w:rsidR="004972C1">
              <w:br/>
            </w:r>
            <w:r w:rsidRPr="004972C1" w:rsidR="004972C1">
              <w:t>The User Time counter quantifies the proportion of CPU time utilized by the Notepad process for executing tasks in user mode. This encompasses the duration dedicated to executing the application's proprietary code as well as any non-kernel mode operations, such as carrying out calculations, handling data, and executing user-defined functions.</w:t>
            </w:r>
          </w:p>
        </w:tc>
      </w:tr>
    </w:tbl>
    <w:p w:rsidR="005A7B7D" w:rsidP="005A7B7D" w:rsidRDefault="005A7B7D" w14:paraId="5E6A9DA6" w14:textId="18090AC7">
      <w:pPr>
        <w:pStyle w:val="ListParagraphNumerical"/>
        <w:keepNext/>
        <w:numPr>
          <w:ilvl w:val="1"/>
          <w:numId w:val="10"/>
        </w:numPr>
        <w:spacing w:before="240"/>
        <w:ind w:left="993" w:hanging="284"/>
      </w:pPr>
      <w:r>
        <w:t>Handle Count (1 mark)</w:t>
      </w:r>
    </w:p>
    <w:tbl>
      <w:tblPr>
        <w:tblStyle w:val="TableGrid"/>
        <w:tblW w:w="0" w:type="auto"/>
        <w:tblInd w:w="988" w:type="dxa"/>
        <w:tblLook w:val="04A0" w:firstRow="1" w:lastRow="0" w:firstColumn="1" w:lastColumn="0" w:noHBand="0" w:noVBand="1"/>
      </w:tblPr>
      <w:tblGrid>
        <w:gridCol w:w="8362"/>
      </w:tblGrid>
      <w:tr w:rsidR="005A7B7D" w:rsidTr="005A7B7D" w14:paraId="0F7F2BE5" w14:textId="77777777">
        <w:trPr>
          <w:trHeight w:val="750"/>
        </w:trPr>
        <w:tc>
          <w:tcPr>
            <w:tcW w:w="8362" w:type="dxa"/>
            <w:shd w:val="clear" w:color="auto" w:fill="FFF2CC" w:themeFill="accent4" w:themeFillTint="33"/>
          </w:tcPr>
          <w:p w:rsidRPr="004D7B66" w:rsidR="005A7B7D" w:rsidRDefault="005A7B7D" w14:paraId="3B2EDA72" w14:textId="22FC57C6">
            <w:pPr>
              <w:spacing w:after="0" w:line="276" w:lineRule="auto"/>
            </w:pPr>
            <w:r w:rsidRPr="004D7B66">
              <w:t>Answer:</w:t>
            </w:r>
            <w:r w:rsidR="004972C1">
              <w:br/>
            </w:r>
            <w:r w:rsidRPr="004972C1" w:rsidR="004972C1">
              <w:t>The Notepad process's Handle Count counter quantifies the overall quantity of handles that have been opened. Handles serve as references to various system resources, including files, registry keys, events, and other objects. This counter provides insight into the current utilization of these resources by the process.</w:t>
            </w:r>
          </w:p>
        </w:tc>
      </w:tr>
    </w:tbl>
    <w:p w:rsidR="005A7B7D" w:rsidP="005A7B7D" w:rsidRDefault="005A7B7D" w14:paraId="598B4D0F" w14:textId="7966C13A">
      <w:pPr>
        <w:pStyle w:val="ListParagraphNumerical"/>
        <w:keepNext/>
        <w:numPr>
          <w:ilvl w:val="1"/>
          <w:numId w:val="10"/>
        </w:numPr>
        <w:spacing w:before="240"/>
        <w:ind w:left="993" w:hanging="284"/>
      </w:pPr>
      <w:r>
        <w:t>Priority Base (1 mark)</w:t>
      </w:r>
    </w:p>
    <w:tbl>
      <w:tblPr>
        <w:tblStyle w:val="TableGrid"/>
        <w:tblW w:w="0" w:type="auto"/>
        <w:tblInd w:w="988" w:type="dxa"/>
        <w:tblLook w:val="04A0" w:firstRow="1" w:lastRow="0" w:firstColumn="1" w:lastColumn="0" w:noHBand="0" w:noVBand="1"/>
      </w:tblPr>
      <w:tblGrid>
        <w:gridCol w:w="8362"/>
      </w:tblGrid>
      <w:tr w:rsidR="005A7B7D" w:rsidTr="005A7B7D" w14:paraId="465474A0" w14:textId="77777777">
        <w:trPr>
          <w:trHeight w:val="742"/>
        </w:trPr>
        <w:tc>
          <w:tcPr>
            <w:tcW w:w="8362" w:type="dxa"/>
            <w:shd w:val="clear" w:color="auto" w:fill="FFF2CC" w:themeFill="accent4" w:themeFillTint="33"/>
          </w:tcPr>
          <w:p w:rsidRPr="004D7B66" w:rsidR="005A7B7D" w:rsidRDefault="005A7B7D" w14:paraId="50181117" w14:textId="73504E02">
            <w:pPr>
              <w:spacing w:after="0" w:line="276" w:lineRule="auto"/>
            </w:pPr>
            <w:r w:rsidRPr="004D7B66">
              <w:t>Answer:</w:t>
            </w:r>
            <w:r w:rsidR="004972C1">
              <w:br/>
            </w:r>
            <w:r w:rsidRPr="004972C1" w:rsidR="004972C1">
              <w:t>The base priority level of the Notepad process is assessed by the Priority Base counter. This priority is responsible for establishing the scheduling priority of the process within the operating system. A greater base priority indicates that the process is allocated a larger share of CPU time compared to other processes with lower priorities.</w:t>
            </w:r>
          </w:p>
        </w:tc>
      </w:tr>
    </w:tbl>
    <w:p w:rsidR="005A7B7D" w:rsidP="005A7B7D" w:rsidRDefault="005A7B7D" w14:paraId="5D3DB6C5" w14:textId="690535E3">
      <w:pPr>
        <w:pStyle w:val="ListParagraphNumerical"/>
        <w:keepNext/>
        <w:numPr>
          <w:ilvl w:val="1"/>
          <w:numId w:val="10"/>
        </w:numPr>
        <w:spacing w:before="240"/>
        <w:ind w:left="993" w:hanging="284"/>
      </w:pPr>
      <w:r>
        <w:t>Thread Count (1 mark)</w:t>
      </w:r>
    </w:p>
    <w:tbl>
      <w:tblPr>
        <w:tblStyle w:val="TableGrid"/>
        <w:tblW w:w="0" w:type="auto"/>
        <w:tblInd w:w="988" w:type="dxa"/>
        <w:tblLook w:val="04A0" w:firstRow="1" w:lastRow="0" w:firstColumn="1" w:lastColumn="0" w:noHBand="0" w:noVBand="1"/>
      </w:tblPr>
      <w:tblGrid>
        <w:gridCol w:w="8362"/>
      </w:tblGrid>
      <w:tr w:rsidR="005A7B7D" w:rsidTr="005A7B7D" w14:paraId="56C81E46" w14:textId="77777777">
        <w:trPr>
          <w:trHeight w:val="748"/>
        </w:trPr>
        <w:tc>
          <w:tcPr>
            <w:tcW w:w="8362" w:type="dxa"/>
            <w:shd w:val="clear" w:color="auto" w:fill="FFF2CC" w:themeFill="accent4" w:themeFillTint="33"/>
          </w:tcPr>
          <w:p w:rsidR="005A7B7D" w:rsidRDefault="005A7B7D" w14:paraId="6160C7F6" w14:textId="77777777">
            <w:pPr>
              <w:spacing w:after="0" w:line="276" w:lineRule="auto"/>
            </w:pPr>
            <w:r w:rsidRPr="004D7B66">
              <w:t>Answer:</w:t>
            </w:r>
          </w:p>
          <w:p w:rsidRPr="004D7B66" w:rsidR="004972C1" w:rsidRDefault="004972C1" w14:paraId="23999A7B" w14:textId="221719A5">
            <w:pPr>
              <w:spacing w:after="0" w:line="276" w:lineRule="auto"/>
            </w:pPr>
            <w:r w:rsidRPr="004972C1">
              <w:t>The Thread Count counter assesses the quantity of active threads in the Notepad process. Each thread signifies an individual path of execution, enabling the process to execute numerous tasks simultaneously. This counter reveals the current number of threads being utilized by the process.</w:t>
            </w:r>
          </w:p>
        </w:tc>
      </w:tr>
    </w:tbl>
    <w:p w:rsidRPr="003C5786" w:rsidR="005A7B7D" w:rsidP="005A7B7D" w:rsidRDefault="005A7B7D" w14:paraId="25CAB90A" w14:textId="52FAEF63">
      <w:pPr>
        <w:pStyle w:val="ListParagraphNumerical"/>
        <w:keepNext/>
        <w:numPr>
          <w:ilvl w:val="0"/>
          <w:numId w:val="10"/>
        </w:numPr>
        <w:spacing w:before="240"/>
        <w:ind w:left="425" w:hanging="425"/>
      </w:pPr>
      <w:r w:rsidRPr="005A7B7D">
        <w:t>What is the difference between privileged and user mode?</w:t>
      </w:r>
      <w:r>
        <w:t xml:space="preserve"> (1 mark)</w:t>
      </w:r>
    </w:p>
    <w:tbl>
      <w:tblPr>
        <w:tblStyle w:val="TableGrid"/>
        <w:tblW w:w="0" w:type="auto"/>
        <w:tblInd w:w="421" w:type="dxa"/>
        <w:tblLook w:val="04A0" w:firstRow="1" w:lastRow="0" w:firstColumn="1" w:lastColumn="0" w:noHBand="0" w:noVBand="1"/>
      </w:tblPr>
      <w:tblGrid>
        <w:gridCol w:w="8929"/>
      </w:tblGrid>
      <w:tr w:rsidR="005A7B7D" w14:paraId="47602F9B" w14:textId="77777777">
        <w:trPr>
          <w:trHeight w:val="1170"/>
        </w:trPr>
        <w:tc>
          <w:tcPr>
            <w:tcW w:w="8929" w:type="dxa"/>
            <w:shd w:val="clear" w:color="auto" w:fill="FFF2CC" w:themeFill="accent4" w:themeFillTint="33"/>
          </w:tcPr>
          <w:p w:rsidR="004972C1" w:rsidP="004972C1" w:rsidRDefault="005A7B7D" w14:paraId="57C3D9CA" w14:textId="10DA47A4">
            <w:pPr>
              <w:spacing w:after="0"/>
            </w:pPr>
            <w:r w:rsidRPr="004D7B66">
              <w:t>Answer:</w:t>
            </w:r>
            <w:r w:rsidR="004972C1">
              <w:br/>
            </w:r>
            <w:r w:rsidR="004972C1">
              <w:t>Privileged Mode, also known as Kernel Mode, enables the operating system to carry out essential, low-level operations that involve direct interaction with hardware and system resources. In this mode, the operating system has unrestricted access to system memory and hardware, allowing it to effectively manage device drivers, system calls, and hardware interrupts.</w:t>
            </w:r>
          </w:p>
          <w:p w:rsidR="004972C1" w:rsidP="004972C1" w:rsidRDefault="004972C1" w14:paraId="0F86F1FA" w14:textId="77777777">
            <w:pPr>
              <w:spacing w:after="0"/>
            </w:pPr>
          </w:p>
          <w:p w:rsidRPr="004D7B66" w:rsidR="004972C1" w:rsidP="004972C1" w:rsidRDefault="004972C1" w14:paraId="1445732D" w14:textId="27A6ECE2">
            <w:pPr>
              <w:spacing w:after="0" w:line="276" w:lineRule="auto"/>
            </w:pPr>
            <w:r>
              <w:t>The User Mode imposes restrictions on application software, preventing direct access to hardware and system memory. This mode ensures that applications operate within a controlled environment, promoting security and stability by preventing any direct interference with the core functions of the operating system. In User Mode, applications are required to make system calls to the operating system in order to request services that require higher privileges.</w:t>
            </w:r>
          </w:p>
        </w:tc>
      </w:tr>
    </w:tbl>
    <w:p w:rsidRPr="003C5786" w:rsidR="00461D3D" w:rsidP="00461D3D" w:rsidRDefault="00461D3D" w14:paraId="6921A47F" w14:textId="78EC3D34">
      <w:pPr>
        <w:pStyle w:val="ListParagraphNumerical"/>
        <w:keepNext/>
        <w:numPr>
          <w:ilvl w:val="0"/>
          <w:numId w:val="10"/>
        </w:numPr>
        <w:spacing w:before="240"/>
        <w:ind w:left="425" w:hanging="425"/>
      </w:pPr>
      <w:r>
        <w:t>Ensure that all the counters you added previously are active, and then p</w:t>
      </w:r>
      <w:r w:rsidRPr="00461D3D">
        <w:t xml:space="preserve">erform some actions in Notepad. Take a screenshot of the graph in </w:t>
      </w:r>
      <w:r>
        <w:t>Performance Monitor (</w:t>
      </w:r>
      <w:r w:rsidRPr="00461D3D">
        <w:t>perfmon</w:t>
      </w:r>
      <w:ins w:author="Melissa Symanczyk" w:date="2023-08-24T15:39:00Z" w:id="19">
        <w:r>
          <w:t>)</w:t>
        </w:r>
      </w:ins>
      <w:r w:rsidRPr="00461D3D">
        <w:t xml:space="preserve"> and attach it here</w:t>
      </w:r>
      <w:r>
        <w:t>. (1 mark)</w:t>
      </w:r>
    </w:p>
    <w:tbl>
      <w:tblPr>
        <w:tblStyle w:val="TableGrid"/>
        <w:tblW w:w="0" w:type="auto"/>
        <w:tblInd w:w="421" w:type="dxa"/>
        <w:tblLook w:val="04A0" w:firstRow="1" w:lastRow="0" w:firstColumn="1" w:lastColumn="0" w:noHBand="0" w:noVBand="1"/>
      </w:tblPr>
      <w:tblGrid>
        <w:gridCol w:w="8929"/>
      </w:tblGrid>
      <w:tr w:rsidR="00461D3D" w14:paraId="6F7CA00C" w14:textId="77777777">
        <w:trPr>
          <w:trHeight w:val="1170"/>
        </w:trPr>
        <w:tc>
          <w:tcPr>
            <w:tcW w:w="8929" w:type="dxa"/>
            <w:shd w:val="clear" w:color="auto" w:fill="FFF2CC" w:themeFill="accent4" w:themeFillTint="33"/>
          </w:tcPr>
          <w:p w:rsidRPr="004D7B66" w:rsidR="00461D3D" w:rsidRDefault="00461D3D" w14:paraId="4AB07B72" w14:textId="5FE20F08">
            <w:pPr>
              <w:spacing w:after="0" w:line="276" w:lineRule="auto"/>
            </w:pPr>
            <w:r w:rsidRPr="004D7B66">
              <w:t>Answer:</w:t>
            </w:r>
            <w:r w:rsidR="00493095">
              <w:br/>
            </w:r>
            <w:r w:rsidR="00493095">
              <w:t>Attached to another file and will submit it along with this file, Sir. Thank you</w:t>
            </w:r>
          </w:p>
        </w:tc>
      </w:tr>
    </w:tbl>
    <w:p w:rsidRPr="003C5786" w:rsidR="00461D3D" w:rsidP="00461D3D" w:rsidRDefault="00461D3D" w14:paraId="464DD3E9" w14:textId="7AE219D2">
      <w:pPr>
        <w:pStyle w:val="ListParagraphNumerical"/>
        <w:keepNext/>
        <w:numPr>
          <w:ilvl w:val="0"/>
          <w:numId w:val="10"/>
        </w:numPr>
        <w:spacing w:before="240"/>
        <w:ind w:left="425" w:hanging="425"/>
      </w:pPr>
      <w:r w:rsidRPr="005A7B7D">
        <w:t xml:space="preserve">What </w:t>
      </w:r>
      <w:r w:rsidRPr="00461D3D">
        <w:t xml:space="preserve">is the purpose of having </w:t>
      </w:r>
      <w:r>
        <w:t xml:space="preserve">two </w:t>
      </w:r>
      <w:r w:rsidRPr="00461D3D">
        <w:t>separate modes of operation (i.e.</w:t>
      </w:r>
      <w:r>
        <w:t>,</w:t>
      </w:r>
      <w:r w:rsidRPr="00461D3D">
        <w:t xml:space="preserve"> privileged/kernel and user modes)?</w:t>
      </w:r>
      <w:r>
        <w:t xml:space="preserve"> (1 mark)</w:t>
      </w:r>
    </w:p>
    <w:tbl>
      <w:tblPr>
        <w:tblStyle w:val="TableGrid"/>
        <w:tblW w:w="0" w:type="auto"/>
        <w:tblInd w:w="421" w:type="dxa"/>
        <w:tblLook w:val="04A0" w:firstRow="1" w:lastRow="0" w:firstColumn="1" w:lastColumn="0" w:noHBand="0" w:noVBand="1"/>
      </w:tblPr>
      <w:tblGrid>
        <w:gridCol w:w="8929"/>
      </w:tblGrid>
      <w:tr w:rsidR="00461D3D" w14:paraId="253A1F54" w14:textId="77777777">
        <w:trPr>
          <w:trHeight w:val="1170"/>
        </w:trPr>
        <w:tc>
          <w:tcPr>
            <w:tcW w:w="8929" w:type="dxa"/>
            <w:shd w:val="clear" w:color="auto" w:fill="FFF2CC" w:themeFill="accent4" w:themeFillTint="33"/>
          </w:tcPr>
          <w:p w:rsidR="00493095" w:rsidP="00493095" w:rsidRDefault="00461D3D" w14:paraId="1AEE6A19" w14:textId="3B6A1E80">
            <w:pPr>
              <w:spacing w:after="0"/>
            </w:pPr>
            <w:r w:rsidRPr="004D7B66">
              <w:t>Answer:</w:t>
            </w:r>
          </w:p>
          <w:p w:rsidR="00493095" w:rsidP="00493095" w:rsidRDefault="00493095" w14:paraId="4768FB87" w14:textId="77777777">
            <w:pPr>
              <w:spacing w:after="0"/>
            </w:pPr>
            <w:r>
              <w:t>The existence of two distinct modes of operation, namely privileged (kernel) mode and user mode, serves the purpose of safeguarding system security and stability.</w:t>
            </w:r>
          </w:p>
          <w:p w:rsidR="00493095" w:rsidP="00493095" w:rsidRDefault="00493095" w14:paraId="21863799" w14:textId="77777777">
            <w:pPr>
              <w:spacing w:after="0"/>
            </w:pPr>
          </w:p>
          <w:p w:rsidR="00493095" w:rsidP="00493095" w:rsidRDefault="00493095" w14:paraId="350F9BFC" w14:textId="6B1E3434">
            <w:pPr>
              <w:spacing w:after="0"/>
            </w:pPr>
            <w:r>
              <w:t>Kernel Mode: This mode grants the operating system the ability to carry out crucial tasks and establish direct communication with hardware and system resources without any limitations. By doing so, it ensures that vital system functions and hardware management are executed efficiently and securely.</w:t>
            </w:r>
          </w:p>
          <w:p w:rsidR="00493095" w:rsidP="00493095" w:rsidRDefault="00493095" w14:paraId="32DFDD40" w14:textId="77777777">
            <w:pPr>
              <w:spacing w:after="0"/>
            </w:pPr>
          </w:p>
          <w:p w:rsidRPr="004D7B66" w:rsidR="00461D3D" w:rsidP="00493095" w:rsidRDefault="00493095" w14:paraId="32C75CA6" w14:textId="5CD0FA3E">
            <w:pPr>
              <w:spacing w:after="0" w:line="276" w:lineRule="auto"/>
            </w:pPr>
            <w:r>
              <w:t>User Mode: In contrast, user mode imposes restrictions on applications, preventing them from directly accessing hardware and critical system resources. This isolation serves as a protective measure, shielding the operating system and other applications from potential errors or malicious actions that may arise from user-level software. Consequently, this enhances the overall security and stability of the system.</w:t>
            </w:r>
          </w:p>
        </w:tc>
      </w:tr>
    </w:tbl>
    <w:p w:rsidRPr="00A63A22" w:rsidR="003C5786" w:rsidP="003C5786" w:rsidRDefault="003C5786" w14:paraId="42787525" w14:textId="4308CAA4">
      <w:pPr>
        <w:pStyle w:val="Heading2"/>
        <w:spacing w:before="360"/>
      </w:pPr>
      <w:bookmarkStart w:name="_Toc168302509" w:id="20"/>
      <w:r w:rsidRPr="002C0950">
        <w:t xml:space="preserve">Part </w:t>
      </w:r>
      <w:r w:rsidR="00461D3D">
        <w:t>C</w:t>
      </w:r>
      <w:r w:rsidRPr="002C0950">
        <w:t xml:space="preserve">: </w:t>
      </w:r>
      <w:r w:rsidR="00461D3D">
        <w:t>Thread Scheduling</w:t>
      </w:r>
      <w:bookmarkEnd w:id="20"/>
    </w:p>
    <w:p w:rsidR="00461D3D" w:rsidP="00461D3D" w:rsidRDefault="00461D3D" w14:paraId="5BC45891" w14:textId="63B5C974">
      <w:r>
        <w:t xml:space="preserve">The Thread Scheduling utility can be useful when you’re debugging a multithreaded application and you’re unsure about the state of the threads running in the process. </w:t>
      </w:r>
    </w:p>
    <w:p w:rsidR="00461D3D" w:rsidP="00FD295A" w:rsidRDefault="00461D3D" w14:paraId="4923496F" w14:textId="77777777">
      <w:pPr>
        <w:pStyle w:val="ListParagraphNumerical"/>
        <w:numPr>
          <w:ilvl w:val="0"/>
          <w:numId w:val="16"/>
        </w:numPr>
        <w:ind w:left="426" w:hanging="426"/>
      </w:pPr>
      <w:r>
        <w:t xml:space="preserve">Shut down the VM and change the number of processors to 1 CPU (for this part of the lab only). </w:t>
      </w:r>
    </w:p>
    <w:p w:rsidR="00461D3D" w:rsidP="00FD295A" w:rsidRDefault="00461D3D" w14:paraId="16868D6B" w14:textId="2A761C7F">
      <w:pPr>
        <w:pStyle w:val="ListParagraphNumerical"/>
        <w:numPr>
          <w:ilvl w:val="0"/>
          <w:numId w:val="16"/>
        </w:numPr>
        <w:ind w:left="426" w:hanging="426"/>
      </w:pPr>
      <w:r>
        <w:t xml:space="preserve">Restart the VM. </w:t>
      </w:r>
    </w:p>
    <w:p w:rsidR="00461D3D" w:rsidP="00FD295A" w:rsidRDefault="00461D3D" w14:paraId="42EBF413" w14:textId="6252996B">
      <w:pPr>
        <w:pStyle w:val="ListParagraphNumerical"/>
        <w:numPr>
          <w:ilvl w:val="0"/>
          <w:numId w:val="16"/>
        </w:numPr>
        <w:ind w:left="426" w:hanging="426"/>
      </w:pPr>
      <w:r>
        <w:t>Start a Notepad instance and open Performance Monitor.</w:t>
      </w:r>
    </w:p>
    <w:p w:rsidR="00461D3D" w:rsidP="00FD295A" w:rsidRDefault="00461D3D" w14:paraId="3EBFAFFD" w14:textId="77777777">
      <w:pPr>
        <w:pStyle w:val="ListParagraphNumerical"/>
        <w:numPr>
          <w:ilvl w:val="0"/>
          <w:numId w:val="16"/>
        </w:numPr>
        <w:ind w:left="426" w:hanging="426"/>
      </w:pPr>
      <w:r>
        <w:t xml:space="preserve">Right-click the graph and select </w:t>
      </w:r>
      <w:r w:rsidRPr="00461D3D">
        <w:rPr>
          <w:b/>
          <w:bCs/>
        </w:rPr>
        <w:t>Properties</w:t>
      </w:r>
      <w:r>
        <w:t xml:space="preserve">. </w:t>
      </w:r>
    </w:p>
    <w:p w:rsidR="00461D3D" w:rsidP="00FD295A" w:rsidRDefault="00461D3D" w14:paraId="70FF4B33" w14:textId="25866978">
      <w:pPr>
        <w:pStyle w:val="ListParagraphNumerical"/>
        <w:numPr>
          <w:ilvl w:val="0"/>
          <w:numId w:val="16"/>
        </w:numPr>
        <w:ind w:left="426" w:hanging="426"/>
      </w:pPr>
      <w:r>
        <w:t xml:space="preserve">Click the </w:t>
      </w:r>
      <w:r w:rsidRPr="00461D3D">
        <w:rPr>
          <w:b/>
          <w:bCs/>
        </w:rPr>
        <w:t>Graph</w:t>
      </w:r>
      <w:r>
        <w:t xml:space="preserve"> tab, change the view to </w:t>
      </w:r>
      <w:r w:rsidRPr="00461D3D">
        <w:rPr>
          <w:b/>
          <w:bCs/>
        </w:rPr>
        <w:t>Histogram bar</w:t>
      </w:r>
      <w:r>
        <w:t xml:space="preserve"> and change the vertical scale maximum to </w:t>
      </w:r>
      <w:r w:rsidRPr="00461D3D">
        <w:rPr>
          <w:b/>
          <w:bCs/>
        </w:rPr>
        <w:t>7</w:t>
      </w:r>
      <w:r>
        <w:t xml:space="preserve">. Click </w:t>
      </w:r>
      <w:r w:rsidRPr="00461D3D">
        <w:rPr>
          <w:b/>
          <w:bCs/>
        </w:rPr>
        <w:t>OK</w:t>
      </w:r>
      <w:r>
        <w:t>.</w:t>
      </w:r>
    </w:p>
    <w:p w:rsidR="00461D3D" w:rsidP="00FD295A" w:rsidRDefault="00461D3D" w14:paraId="0CF4DC9D" w14:textId="331C55BF">
      <w:pPr>
        <w:pStyle w:val="ListParagraphNumerical"/>
        <w:numPr>
          <w:ilvl w:val="0"/>
          <w:numId w:val="16"/>
        </w:numPr>
        <w:ind w:left="426" w:hanging="426"/>
      </w:pPr>
      <w:r>
        <w:t xml:space="preserve">Click the </w:t>
      </w:r>
      <w:r>
        <w:rPr>
          <w:b/>
          <w:bCs/>
        </w:rPr>
        <w:t>+</w:t>
      </w:r>
      <w:r>
        <w:t xml:space="preserve"> button on the toolbar to bring up the </w:t>
      </w:r>
      <w:r w:rsidRPr="00461D3D">
        <w:rPr>
          <w:i/>
          <w:iCs/>
        </w:rPr>
        <w:t>Add Counters</w:t>
      </w:r>
      <w:r>
        <w:t xml:space="preserve"> dialog box.</w:t>
      </w:r>
    </w:p>
    <w:p w:rsidR="00925FE0" w:rsidP="00FD295A" w:rsidRDefault="00461D3D" w14:paraId="2D1909E1" w14:textId="77777777">
      <w:pPr>
        <w:pStyle w:val="ListParagraphNumerical"/>
        <w:numPr>
          <w:ilvl w:val="0"/>
          <w:numId w:val="16"/>
        </w:numPr>
        <w:ind w:left="426" w:hanging="426"/>
      </w:pPr>
      <w:r>
        <w:t xml:space="preserve">Select the </w:t>
      </w:r>
      <w:r w:rsidRPr="00461D3D">
        <w:rPr>
          <w:b/>
          <w:bCs/>
        </w:rPr>
        <w:t>Thread &gt; Thread State</w:t>
      </w:r>
      <w:r w:rsidRPr="00925FE0">
        <w:t xml:space="preserve"> counter</w:t>
      </w:r>
      <w:r w:rsidR="00925FE0">
        <w:t>, and then c</w:t>
      </w:r>
      <w:r>
        <w:t xml:space="preserve">heck the </w:t>
      </w:r>
      <w:r w:rsidRPr="00925FE0">
        <w:rPr>
          <w:b/>
          <w:bCs/>
        </w:rPr>
        <w:t>Show Description</w:t>
      </w:r>
      <w:r>
        <w:t xml:space="preserve"> checkbox to see the de</w:t>
      </w:r>
      <w:r w:rsidR="00925FE0">
        <w:t>scripti</w:t>
      </w:r>
      <w:r>
        <w:t xml:space="preserve">on of the thread state values. </w:t>
      </w:r>
    </w:p>
    <w:p w:rsidR="003C5786" w:rsidP="00FD295A" w:rsidRDefault="00925FE0" w14:paraId="1646037E" w14:textId="59538F9E">
      <w:pPr>
        <w:pStyle w:val="ListParagraphNumerical"/>
        <w:numPr>
          <w:ilvl w:val="0"/>
          <w:numId w:val="16"/>
        </w:numPr>
        <w:ind w:left="426" w:hanging="426"/>
      </w:pPr>
      <w:r>
        <w:t>Record</w:t>
      </w:r>
      <w:r w:rsidR="00461D3D">
        <w:t xml:space="preserve"> down the thread state definition and the different state values.</w:t>
      </w:r>
      <w:r>
        <w:t xml:space="preserve"> </w:t>
      </w:r>
      <w:r w:rsidR="009C12E0">
        <w:t>(</w:t>
      </w:r>
      <w:r>
        <w:t>2</w:t>
      </w:r>
      <w:r w:rsidR="009C12E0">
        <w:t xml:space="preserve"> marks)</w:t>
      </w:r>
    </w:p>
    <w:tbl>
      <w:tblPr>
        <w:tblStyle w:val="TableGrid"/>
        <w:tblW w:w="0" w:type="auto"/>
        <w:tblInd w:w="421" w:type="dxa"/>
        <w:shd w:val="clear" w:color="auto" w:fill="FFF2CC" w:themeFill="accent4" w:themeFillTint="33"/>
        <w:tblLook w:val="04A0" w:firstRow="1" w:lastRow="0" w:firstColumn="1" w:lastColumn="0" w:noHBand="0" w:noVBand="1"/>
      </w:tblPr>
      <w:tblGrid>
        <w:gridCol w:w="8929"/>
      </w:tblGrid>
      <w:tr w:rsidR="003C5786" w:rsidTr="6D5EE313" w14:paraId="101AD414" w14:textId="77777777">
        <w:trPr>
          <w:trHeight w:val="1144"/>
        </w:trPr>
        <w:tc>
          <w:tcPr>
            <w:tcW w:w="8929" w:type="dxa"/>
            <w:shd w:val="clear" w:color="auto" w:fill="FFF2CC" w:themeFill="accent4" w:themeFillTint="33"/>
            <w:tcMar/>
          </w:tcPr>
          <w:p w:rsidR="003C5786" w:rsidRDefault="003C5786" w14:paraId="51375CBB" w14:textId="34A838A4">
            <w:pPr>
              <w:spacing w:after="0" w:line="276" w:lineRule="auto"/>
            </w:pPr>
            <w:r w:rsidR="003C5786">
              <w:rPr/>
              <w:t>Answer:</w:t>
            </w:r>
            <w:r>
              <w:br/>
            </w:r>
            <w:r w:rsidR="00EC4824">
              <w:rPr/>
              <w:t xml:space="preserve">In Windows, thread states </w:t>
            </w:r>
            <w:r w:rsidR="00EC4824">
              <w:rPr/>
              <w:t>represent</w:t>
            </w:r>
            <w:r w:rsidR="00EC4824">
              <w:rPr/>
              <w:t xml:space="preserve"> the </w:t>
            </w:r>
            <w:r w:rsidR="00EC4824">
              <w:rPr/>
              <w:t>current status</w:t>
            </w:r>
            <w:r w:rsidR="00EC4824">
              <w:rPr/>
              <w:t xml:space="preserve"> of a thread in its lifecycle. The different state values are:</w:t>
            </w:r>
          </w:p>
          <w:p w:rsidR="003C5786" w:rsidP="6D5EE313" w:rsidRDefault="003C5786" w14:paraId="41F938AC" w14:textId="7F825405">
            <w:pPr>
              <w:pStyle w:val="Normal"/>
              <w:spacing w:after="0" w:line="276" w:lineRule="auto"/>
            </w:pPr>
            <w:r w:rsidR="00EC4824">
              <w:rPr/>
              <w:t>Ready: The thread is ready to run but is not currently executing.</w:t>
            </w:r>
          </w:p>
          <w:p w:rsidR="003C5786" w:rsidP="6D5EE313" w:rsidRDefault="003C5786" w14:paraId="00C1CEB1" w14:textId="24001A17">
            <w:pPr>
              <w:pStyle w:val="Normal"/>
              <w:spacing w:after="0" w:line="276" w:lineRule="auto"/>
            </w:pPr>
            <w:r w:rsidR="00EC4824">
              <w:rPr/>
              <w:t>Running: The thread is currently executing on a CPU.</w:t>
            </w:r>
          </w:p>
          <w:p w:rsidR="003C5786" w:rsidP="6D5EE313" w:rsidRDefault="003C5786" w14:paraId="473ED7D9" w14:textId="3B677EB5">
            <w:pPr>
              <w:pStyle w:val="Normal"/>
              <w:spacing w:after="0" w:line="276" w:lineRule="auto"/>
            </w:pPr>
            <w:r w:rsidR="00EC4824">
              <w:rPr/>
              <w:t>Standby: The thread is about to be scheduled for execution.</w:t>
            </w:r>
          </w:p>
          <w:p w:rsidR="003C5786" w:rsidP="6D5EE313" w:rsidRDefault="003C5786" w14:paraId="3BD58EE1" w14:textId="73FF241E">
            <w:pPr>
              <w:pStyle w:val="Normal"/>
              <w:spacing w:after="0" w:line="276" w:lineRule="auto"/>
            </w:pPr>
            <w:r w:rsidR="00EC4824">
              <w:rPr/>
              <w:t>Terminated: The thread has finished execution and is no longer active.</w:t>
            </w:r>
          </w:p>
          <w:p w:rsidR="003C5786" w:rsidP="6D5EE313" w:rsidRDefault="003C5786" w14:paraId="1F2EF854" w14:textId="734F9AE7">
            <w:pPr>
              <w:pStyle w:val="Normal"/>
              <w:spacing w:after="0" w:line="276" w:lineRule="auto"/>
            </w:pPr>
            <w:r w:rsidR="00EC4824">
              <w:rPr/>
              <w:t>Waiting: The thread is waiting for an event or a resource to become available.</w:t>
            </w:r>
          </w:p>
          <w:p w:rsidR="003C5786" w:rsidP="6D5EE313" w:rsidRDefault="003C5786" w14:paraId="5C0B6225" w14:textId="5E058483">
            <w:pPr>
              <w:pStyle w:val="Normal"/>
              <w:spacing w:after="0" w:line="276" w:lineRule="auto"/>
            </w:pPr>
            <w:r w:rsidR="00EC4824">
              <w:rPr/>
              <w:t>Transition: The thread is ready for execution but waiting for a resource, such as memory paging.</w:t>
            </w:r>
          </w:p>
          <w:p w:rsidR="003C5786" w:rsidP="6D5EE313" w:rsidRDefault="003C5786" w14:paraId="7852808F" w14:textId="48EF4998">
            <w:pPr>
              <w:pStyle w:val="Normal"/>
              <w:spacing w:after="0" w:line="276" w:lineRule="auto"/>
            </w:pPr>
            <w:r w:rsidR="00EC4824">
              <w:rPr/>
              <w:t>Unknown: The state of the thread is not known.</w:t>
            </w:r>
          </w:p>
        </w:tc>
      </w:tr>
    </w:tbl>
    <w:p w:rsidR="00925FE0" w:rsidP="00FD295A" w:rsidRDefault="00925FE0" w14:paraId="32871880" w14:textId="1CC96469">
      <w:pPr>
        <w:pStyle w:val="ListParagraphNumerical"/>
        <w:numPr>
          <w:ilvl w:val="0"/>
          <w:numId w:val="16"/>
        </w:numPr>
        <w:spacing w:before="240"/>
        <w:ind w:left="425" w:hanging="425"/>
      </w:pPr>
      <w:r>
        <w:t xml:space="preserve">In the </w:t>
      </w:r>
      <w:r w:rsidRPr="00925FE0">
        <w:rPr>
          <w:i/>
          <w:iCs/>
        </w:rPr>
        <w:t>Instances of selected object</w:t>
      </w:r>
      <w:r>
        <w:t xml:space="preserve"> dropdown box, </w:t>
      </w:r>
      <w:r w:rsidR="0005482A">
        <w:t xml:space="preserve">select </w:t>
      </w:r>
      <w:r w:rsidRPr="00D81918" w:rsidR="0005482A">
        <w:rPr>
          <w:i/>
          <w:iCs/>
        </w:rPr>
        <w:t>&lt;</w:t>
      </w:r>
      <w:r w:rsidRPr="00D81918" w:rsidR="00410453">
        <w:rPr>
          <w:i/>
          <w:iCs/>
        </w:rPr>
        <w:t>All instances&gt;</w:t>
      </w:r>
      <w:r w:rsidR="00410453">
        <w:t xml:space="preserve"> and click on </w:t>
      </w:r>
      <w:r w:rsidRPr="00D81918" w:rsidR="00410453">
        <w:rPr>
          <w:i/>
          <w:iCs/>
        </w:rPr>
        <w:t>Search</w:t>
      </w:r>
      <w:r w:rsidR="00410453">
        <w:t xml:space="preserve">. </w:t>
      </w:r>
      <w:r w:rsidR="00CE7083">
        <w:t>The list of instances will be updated</w:t>
      </w:r>
      <w:r w:rsidR="00D81918">
        <w:t>. S</w:t>
      </w:r>
      <w:r>
        <w:t xml:space="preserve">croll down until you see the </w:t>
      </w:r>
      <w:r w:rsidRPr="00925FE0">
        <w:rPr>
          <w:b/>
          <w:bCs/>
        </w:rPr>
        <w:t>notepad</w:t>
      </w:r>
      <w:r>
        <w:t xml:space="preserve"> process (notepad/0). Select it and click the </w:t>
      </w:r>
      <w:r w:rsidRPr="00925FE0">
        <w:rPr>
          <w:b/>
          <w:bCs/>
        </w:rPr>
        <w:t>Add</w:t>
      </w:r>
      <w:r>
        <w:t xml:space="preserve"> button.</w:t>
      </w:r>
    </w:p>
    <w:p w:rsidR="00925FE0" w:rsidP="00FD295A" w:rsidRDefault="00925FE0" w14:paraId="03C3B3C1" w14:textId="5FD73AAC">
      <w:pPr>
        <w:pStyle w:val="ListParagraphNumerical"/>
        <w:numPr>
          <w:ilvl w:val="0"/>
          <w:numId w:val="16"/>
        </w:numPr>
        <w:ind w:left="426" w:hanging="426"/>
      </w:pPr>
      <w:r>
        <w:t xml:space="preserve">In the </w:t>
      </w:r>
      <w:r w:rsidRPr="00925FE0">
        <w:rPr>
          <w:i/>
          <w:iCs/>
        </w:rPr>
        <w:t>Instances</w:t>
      </w:r>
      <w:r>
        <w:t xml:space="preserve"> list, scroll back to the </w:t>
      </w:r>
      <w:r w:rsidR="009C4579">
        <w:rPr>
          <w:b/>
          <w:bCs/>
        </w:rPr>
        <w:t>MMC</w:t>
      </w:r>
      <w:r>
        <w:t xml:space="preserve"> process (Microsoft Management Console process running the System Monitor) and select all the threads (mmc/0, mmc/1, and so on), and then add them to the chart by clicking the </w:t>
      </w:r>
      <w:r w:rsidRPr="00925FE0">
        <w:rPr>
          <w:b/>
          <w:bCs/>
        </w:rPr>
        <w:t>Add</w:t>
      </w:r>
      <w:r>
        <w:t xml:space="preserve"> button.</w:t>
      </w:r>
    </w:p>
    <w:p w:rsidR="00925FE0" w:rsidP="00FD295A" w:rsidRDefault="00925FE0" w14:paraId="05D3B102" w14:textId="122527D4">
      <w:pPr>
        <w:pStyle w:val="ListParagraphNumerical"/>
        <w:numPr>
          <w:ilvl w:val="0"/>
          <w:numId w:val="16"/>
        </w:numPr>
        <w:ind w:left="426" w:hanging="426"/>
      </w:pPr>
      <w:r>
        <w:t xml:space="preserve">Close the </w:t>
      </w:r>
      <w:r w:rsidRPr="00925FE0">
        <w:rPr>
          <w:i/>
          <w:iCs/>
        </w:rPr>
        <w:t>Add Counters</w:t>
      </w:r>
      <w:r>
        <w:t xml:space="preserve"> box by clicking </w:t>
      </w:r>
      <w:r w:rsidRPr="00925FE0">
        <w:rPr>
          <w:b/>
          <w:bCs/>
        </w:rPr>
        <w:t>OK</w:t>
      </w:r>
      <w:r>
        <w:t>.</w:t>
      </w:r>
    </w:p>
    <w:p w:rsidRPr="003C5786" w:rsidR="003C5786" w:rsidP="00FD295A" w:rsidRDefault="00925FE0" w14:paraId="7046CCEB" w14:textId="070FE531">
      <w:pPr>
        <w:pStyle w:val="ListParagraphNumerical"/>
        <w:numPr>
          <w:ilvl w:val="0"/>
          <w:numId w:val="16"/>
        </w:numPr>
        <w:ind w:left="426" w:hanging="426"/>
      </w:pPr>
      <w:r>
        <w:t>You should see the state of the Notepad thread. What is the state of Notepad? Why? (2 marks)</w:t>
      </w:r>
    </w:p>
    <w:tbl>
      <w:tblPr>
        <w:tblStyle w:val="TableGrid"/>
        <w:tblW w:w="0" w:type="auto"/>
        <w:tblInd w:w="421" w:type="dxa"/>
        <w:shd w:val="clear" w:color="auto" w:fill="FFF2CC" w:themeFill="accent4" w:themeFillTint="33"/>
        <w:tblLook w:val="04A0" w:firstRow="1" w:lastRow="0" w:firstColumn="1" w:lastColumn="0" w:noHBand="0" w:noVBand="1"/>
      </w:tblPr>
      <w:tblGrid>
        <w:gridCol w:w="8929"/>
      </w:tblGrid>
      <w:tr w:rsidR="009C12E0" w:rsidTr="00925FE0" w14:paraId="1C22986B" w14:textId="77777777">
        <w:trPr>
          <w:trHeight w:val="1430"/>
        </w:trPr>
        <w:tc>
          <w:tcPr>
            <w:tcW w:w="8929" w:type="dxa"/>
            <w:shd w:val="clear" w:color="auto" w:fill="FFF2CC" w:themeFill="accent4" w:themeFillTint="33"/>
          </w:tcPr>
          <w:p w:rsidRPr="004D7B66" w:rsidR="009C12E0" w:rsidRDefault="009C12E0" w14:paraId="1231D0C4" w14:textId="08B13050">
            <w:pPr>
              <w:spacing w:after="0" w:line="276" w:lineRule="auto"/>
            </w:pPr>
            <w:r w:rsidRPr="004D7B66">
              <w:t>Answer:</w:t>
            </w:r>
            <w:r w:rsidR="00B208B1">
              <w:br/>
            </w:r>
            <w:r w:rsidRPr="00B208B1" w:rsidR="00B208B1">
              <w:t>The Notepad process is currently in the "Running" state as it is actively engaged in executing tasks. When a process is involved in activities like processing user inputs, saving files, or performing any interactive tasks, it is considered to be in the Running state. This state signifies that the process is utilizing CPU time to execute its instructions and fulfill the user's requests. The Performance Monitor will display the graph reflecting the CPU usage and other resources utilized by the Notepad process.</w:t>
            </w:r>
          </w:p>
        </w:tc>
      </w:tr>
    </w:tbl>
    <w:p w:rsidR="00925FE0" w:rsidP="00925FE0" w:rsidRDefault="00925FE0" w14:paraId="14EC5674" w14:textId="6E70EDEB">
      <w:pPr>
        <w:pStyle w:val="ListParagraphNumerical"/>
        <w:numPr>
          <w:ilvl w:val="0"/>
          <w:numId w:val="0"/>
        </w:numPr>
        <w:spacing w:before="240"/>
        <w:ind w:left="1134" w:hanging="709"/>
      </w:pPr>
      <w:r w:rsidRPr="00925FE0">
        <w:rPr>
          <w:b/>
          <w:bCs/>
        </w:rPr>
        <w:t>Note:</w:t>
      </w:r>
      <w:r>
        <w:tab/>
      </w:r>
      <w:r w:rsidRPr="00925FE0">
        <w:t xml:space="preserve">Notice that one </w:t>
      </w:r>
      <w:del w:author="Melissa Symanczyk" w:date="2023-08-25T07:49:00Z" w:id="21">
        <w:r w:rsidRPr="00925FE0" w:rsidDel="005571EC">
          <w:delText xml:space="preserve">Mmc </w:delText>
        </w:r>
      </w:del>
      <w:ins w:author="Melissa Symanczyk" w:date="2023-08-25T07:49:00Z" w:id="22">
        <w:r w:rsidR="005571EC">
          <w:t>MMC</w:t>
        </w:r>
        <w:r w:rsidRPr="00925FE0" w:rsidR="005571EC">
          <w:t xml:space="preserve"> </w:t>
        </w:r>
      </w:ins>
      <w:r w:rsidRPr="00925FE0">
        <w:t>thread is in the running state (number 2). This is the thread that's querying the thread states, so it's always displayed in the running state.</w:t>
      </w:r>
    </w:p>
    <w:p w:rsidRPr="004D7B66" w:rsidR="009C12E0" w:rsidP="00FD295A" w:rsidRDefault="006F19BD" w14:paraId="2FFAF52B" w14:textId="26CC2A3D">
      <w:pPr>
        <w:pStyle w:val="ListParagraphNumerical"/>
        <w:numPr>
          <w:ilvl w:val="0"/>
          <w:numId w:val="16"/>
        </w:numPr>
        <w:ind w:left="426" w:hanging="426"/>
      </w:pPr>
      <w:r>
        <w:t>Can Notepad be in running state</w:t>
      </w:r>
      <w:r w:rsidRPr="00745DA9" w:rsidR="00745DA9">
        <w:t>?</w:t>
      </w:r>
      <w:r w:rsidRPr="004D7B66" w:rsidR="009C12E0">
        <w:t xml:space="preserve"> (</w:t>
      </w:r>
      <w:r w:rsidR="009C12E0">
        <w:t>1 m</w:t>
      </w:r>
      <w:r w:rsidRPr="004D7B66" w:rsidR="009C12E0">
        <w:t>ark)</w:t>
      </w:r>
    </w:p>
    <w:tbl>
      <w:tblPr>
        <w:tblStyle w:val="TableGrid"/>
        <w:tblW w:w="0" w:type="auto"/>
        <w:tblInd w:w="421" w:type="dxa"/>
        <w:shd w:val="clear" w:color="auto" w:fill="FFF2CC" w:themeFill="accent4" w:themeFillTint="33"/>
        <w:tblLook w:val="04A0" w:firstRow="1" w:lastRow="0" w:firstColumn="1" w:lastColumn="0" w:noHBand="0" w:noVBand="1"/>
      </w:tblPr>
      <w:tblGrid>
        <w:gridCol w:w="8929"/>
      </w:tblGrid>
      <w:tr w:rsidR="009C12E0" w:rsidTr="006F19BD" w14:paraId="086B27DE" w14:textId="77777777">
        <w:trPr>
          <w:trHeight w:val="898"/>
        </w:trPr>
        <w:tc>
          <w:tcPr>
            <w:tcW w:w="8929" w:type="dxa"/>
            <w:shd w:val="clear" w:color="auto" w:fill="FFF2CC" w:themeFill="accent4" w:themeFillTint="33"/>
          </w:tcPr>
          <w:p w:rsidRPr="004D7B66" w:rsidR="009C12E0" w:rsidRDefault="009C12E0" w14:paraId="499C335C" w14:textId="19137EE6">
            <w:pPr>
              <w:spacing w:after="0" w:line="276" w:lineRule="auto"/>
            </w:pPr>
            <w:r w:rsidRPr="004D7B66">
              <w:t>Answer:</w:t>
            </w:r>
            <w:r w:rsidR="009E6724">
              <w:br/>
            </w:r>
            <w:r w:rsidR="00234412">
              <w:t>Yes</w:t>
            </w:r>
            <w:r w:rsidRPr="009E6724" w:rsidR="009E6724">
              <w:t xml:space="preserve">, </w:t>
            </w:r>
            <w:r w:rsidR="005A34A6">
              <w:t>Notepad can be</w:t>
            </w:r>
            <w:r w:rsidRPr="009E6724" w:rsidR="009E6724">
              <w:t xml:space="preserve"> in an operational state. When Notepad is engaged in various activities such as acknowledging user input, handling data, or executing commands, it remains in an active state, effectively utilizing CPU resources to accomplish these tasks.</w:t>
            </w:r>
          </w:p>
        </w:tc>
      </w:tr>
    </w:tbl>
    <w:p w:rsidRPr="00012E39" w:rsidR="006F19BD" w:rsidP="00FD295A" w:rsidRDefault="006F19BD" w14:paraId="31ABBADE" w14:textId="20CAC7E2">
      <w:pPr>
        <w:pStyle w:val="ListParagraphNumerical"/>
        <w:numPr>
          <w:ilvl w:val="0"/>
          <w:numId w:val="16"/>
        </w:numPr>
        <w:spacing w:before="240"/>
        <w:ind w:left="425" w:hanging="425"/>
      </w:pPr>
      <w:r w:rsidRPr="00012E39">
        <w:t>How would you transition Notepad into running state? (1 mark)</w:t>
      </w:r>
    </w:p>
    <w:tbl>
      <w:tblPr>
        <w:tblStyle w:val="TableGrid"/>
        <w:tblW w:w="0" w:type="auto"/>
        <w:tblInd w:w="421" w:type="dxa"/>
        <w:shd w:val="clear" w:color="auto" w:fill="FFF2CC" w:themeFill="accent4" w:themeFillTint="33"/>
        <w:tblLook w:val="04A0" w:firstRow="1" w:lastRow="0" w:firstColumn="1" w:lastColumn="0" w:noHBand="0" w:noVBand="1"/>
      </w:tblPr>
      <w:tblGrid>
        <w:gridCol w:w="8929"/>
      </w:tblGrid>
      <w:tr w:rsidR="006F19BD" w14:paraId="5DD2673E" w14:textId="77777777">
        <w:trPr>
          <w:trHeight w:val="898"/>
        </w:trPr>
        <w:tc>
          <w:tcPr>
            <w:tcW w:w="8929" w:type="dxa"/>
            <w:shd w:val="clear" w:color="auto" w:fill="FFF2CC" w:themeFill="accent4" w:themeFillTint="33"/>
          </w:tcPr>
          <w:p w:rsidR="006F19BD" w:rsidRDefault="006F19BD" w14:paraId="306062B1" w14:textId="77777777">
            <w:pPr>
              <w:spacing w:after="0" w:line="276" w:lineRule="auto"/>
            </w:pPr>
            <w:r w:rsidRPr="004D7B66">
              <w:t>Answer:</w:t>
            </w:r>
          </w:p>
          <w:p w:rsidRPr="004D7B66" w:rsidR="007F00E0" w:rsidRDefault="007F00E0" w14:paraId="242C9810" w14:textId="50B8EDB9">
            <w:pPr>
              <w:spacing w:after="0" w:line="276" w:lineRule="auto"/>
            </w:pPr>
            <w:r w:rsidRPr="007F00E0">
              <w:t>In order to activate Notepad and bring it into the operational state, various actions can be undertaken that necessitate the execution of tasks by the program. Several instances of such actions include typing text, opening a file, saving a file, and performing editing actions such as cut, copy, and paste. By engaging in these activities, Notepad will effectively utilize the CPU resources at its disposal and successfully transition into the running state.</w:t>
            </w:r>
          </w:p>
        </w:tc>
      </w:tr>
    </w:tbl>
    <w:p w:rsidRPr="004D7B66" w:rsidR="002A253E" w:rsidP="00FD295A" w:rsidRDefault="00012E39" w14:paraId="6F34179E" w14:textId="771152D9">
      <w:pPr>
        <w:pStyle w:val="ListParagraphNumerical"/>
        <w:numPr>
          <w:ilvl w:val="0"/>
          <w:numId w:val="16"/>
        </w:numPr>
        <w:spacing w:before="240"/>
        <w:ind w:left="425" w:hanging="425"/>
      </w:pPr>
      <w:r>
        <w:t>Can you</w:t>
      </w:r>
      <w:r w:rsidRPr="00012E39">
        <w:t xml:space="preserve"> see Notepad in the running state with your current setup? Why or why not? (2 marks)</w:t>
      </w:r>
    </w:p>
    <w:tbl>
      <w:tblPr>
        <w:tblStyle w:val="TableGrid"/>
        <w:tblW w:w="0" w:type="auto"/>
        <w:tblInd w:w="421" w:type="dxa"/>
        <w:shd w:val="clear" w:color="auto" w:fill="FFF2CC" w:themeFill="accent4" w:themeFillTint="33"/>
        <w:tblLook w:val="04A0" w:firstRow="1" w:lastRow="0" w:firstColumn="1" w:lastColumn="0" w:noHBand="0" w:noVBand="1"/>
      </w:tblPr>
      <w:tblGrid>
        <w:gridCol w:w="8929"/>
      </w:tblGrid>
      <w:tr w:rsidR="002A253E" w:rsidTr="00012E39" w14:paraId="5775E8B9" w14:textId="77777777">
        <w:trPr>
          <w:trHeight w:val="1430"/>
        </w:trPr>
        <w:tc>
          <w:tcPr>
            <w:tcW w:w="8929" w:type="dxa"/>
            <w:shd w:val="clear" w:color="auto" w:fill="FFF2CC" w:themeFill="accent4" w:themeFillTint="33"/>
          </w:tcPr>
          <w:p w:rsidR="00232050" w:rsidP="00232050" w:rsidRDefault="002A253E" w14:paraId="0ED23D57" w14:textId="77777777">
            <w:pPr>
              <w:spacing w:after="0"/>
            </w:pPr>
            <w:r w:rsidRPr="004D7B66">
              <w:t>Answer:</w:t>
            </w:r>
            <w:r w:rsidR="00232050">
              <w:br/>
            </w:r>
            <w:r w:rsidR="00232050">
              <w:t xml:space="preserve">Yes, the current setup displays Notepad in an active state. </w:t>
            </w:r>
          </w:p>
          <w:p w:rsidR="00232050" w:rsidP="00232050" w:rsidRDefault="00232050" w14:paraId="7284788E" w14:textId="77777777">
            <w:pPr>
              <w:spacing w:after="0"/>
            </w:pPr>
          </w:p>
          <w:p w:rsidR="00232050" w:rsidP="00232050" w:rsidRDefault="00232050" w14:paraId="46BCA540" w14:textId="4B555897">
            <w:pPr>
              <w:spacing w:after="0"/>
            </w:pPr>
            <w:r>
              <w:t xml:space="preserve">If any actions are being carried out in Notepad, such as typing, opening, or saving files, the application will be </w:t>
            </w:r>
            <w:r w:rsidR="00A751FA">
              <w:t>running</w:t>
            </w:r>
            <w:r>
              <w:t xml:space="preserve"> as it necessitates CPU resources to complete these tasks. This can be observed through the Performance Monitor, which will indicate the active status of the Notepad process and its CPU usage. The graphical representation and associated counters will confirm the running state of the process as a result of user interactions. </w:t>
            </w:r>
          </w:p>
          <w:p w:rsidR="00232050" w:rsidP="00232050" w:rsidRDefault="00232050" w14:paraId="4E1C653C" w14:textId="77777777">
            <w:pPr>
              <w:spacing w:after="0"/>
            </w:pPr>
          </w:p>
          <w:p w:rsidRPr="004D7B66" w:rsidR="002A253E" w:rsidP="00232050" w:rsidRDefault="00232050" w14:paraId="3C7B0B86" w14:textId="32649899">
            <w:pPr>
              <w:spacing w:after="0" w:line="276" w:lineRule="auto"/>
            </w:pPr>
            <w:r>
              <w:t>If there are no ongoing actions in Notepad, it may not remain in a continuous running state, as it will be idle and awaiting user input.</w:t>
            </w:r>
          </w:p>
        </w:tc>
      </w:tr>
    </w:tbl>
    <w:p w:rsidRPr="004D7B66" w:rsidR="00012E39" w:rsidP="00FD295A" w:rsidRDefault="00012E39" w14:paraId="7179BA62" w14:textId="77777777">
      <w:pPr>
        <w:pStyle w:val="ListParagraphNumerical"/>
        <w:numPr>
          <w:ilvl w:val="0"/>
          <w:numId w:val="16"/>
        </w:numPr>
        <w:spacing w:before="240"/>
        <w:ind w:left="425" w:hanging="425"/>
      </w:pPr>
      <w:r w:rsidRPr="00012E39">
        <w:t xml:space="preserve">If </w:t>
      </w:r>
      <w:r>
        <w:t xml:space="preserve">you’re </w:t>
      </w:r>
      <w:r w:rsidRPr="00012E39">
        <w:t xml:space="preserve">not using </w:t>
      </w:r>
      <w:r>
        <w:t>a</w:t>
      </w:r>
      <w:r w:rsidRPr="00012E39">
        <w:t xml:space="preserve"> VM – What is the maximum number of processes you </w:t>
      </w:r>
      <w:r>
        <w:t xml:space="preserve">would </w:t>
      </w:r>
      <w:r w:rsidRPr="00012E39">
        <w:t xml:space="preserve">be able to see in the running state at </w:t>
      </w:r>
      <w:r>
        <w:t>one</w:t>
      </w:r>
      <w:r w:rsidRPr="00012E39">
        <w:t xml:space="preserve"> time? Why? (2 marks)</w:t>
      </w:r>
    </w:p>
    <w:tbl>
      <w:tblPr>
        <w:tblStyle w:val="TableGrid"/>
        <w:tblW w:w="0" w:type="auto"/>
        <w:tblInd w:w="421" w:type="dxa"/>
        <w:shd w:val="clear" w:color="auto" w:fill="FFF2CC" w:themeFill="accent4" w:themeFillTint="33"/>
        <w:tblLook w:val="04A0" w:firstRow="1" w:lastRow="0" w:firstColumn="1" w:lastColumn="0" w:noHBand="0" w:noVBand="1"/>
      </w:tblPr>
      <w:tblGrid>
        <w:gridCol w:w="8929"/>
      </w:tblGrid>
      <w:tr w:rsidR="00012E39" w14:paraId="4BDD1BCF" w14:textId="77777777">
        <w:trPr>
          <w:trHeight w:val="1430"/>
        </w:trPr>
        <w:tc>
          <w:tcPr>
            <w:tcW w:w="8929" w:type="dxa"/>
            <w:shd w:val="clear" w:color="auto" w:fill="FFF2CC" w:themeFill="accent4" w:themeFillTint="33"/>
          </w:tcPr>
          <w:p w:rsidR="00012E39" w:rsidRDefault="00012E39" w14:paraId="3F5509AE" w14:textId="77777777">
            <w:pPr>
              <w:spacing w:after="0" w:line="276" w:lineRule="auto"/>
            </w:pPr>
            <w:r w:rsidRPr="004D7B66">
              <w:t>Answer:</w:t>
            </w:r>
          </w:p>
          <w:p w:rsidRPr="004D7B66" w:rsidR="00EF0417" w:rsidRDefault="00EF0417" w14:paraId="65F0398F" w14:textId="641B242E">
            <w:pPr>
              <w:spacing w:after="0" w:line="276" w:lineRule="auto"/>
            </w:pPr>
            <w:r w:rsidRPr="00EF0417">
              <w:t>On a system with 8 logical processors, such as 4 physical cores with hyper-threading enabled, the maximum number of processes that can be seen in the running state simultaneously is 8. This is because each logical processor can handle one running thread at a time, and the operating system schedules processes across these logical processors. Therefore, any additional processes beyond the number of logical processors will be in a waiting state until a logical processor becomes available.</w:t>
            </w:r>
          </w:p>
        </w:tc>
      </w:tr>
    </w:tbl>
    <w:p w:rsidR="00012E39" w:rsidP="00FD295A" w:rsidRDefault="00012E39" w14:paraId="22EE32EA" w14:textId="0BF15B27">
      <w:pPr>
        <w:pStyle w:val="ListParagraphNumerical"/>
        <w:numPr>
          <w:ilvl w:val="0"/>
          <w:numId w:val="16"/>
        </w:numPr>
        <w:spacing w:before="240"/>
        <w:ind w:left="425" w:hanging="425"/>
      </w:pPr>
      <w:del w:author="Melissa Symanczyk" w:date="2023-08-28T15:03:00Z" w:id="23">
        <w:r w:rsidRPr="00012E39" w:rsidDel="00012E39">
          <w:delText>If using the VM, c</w:delText>
        </w:r>
      </w:del>
      <w:ins w:author="Melissa Symanczyk" w:date="2023-08-28T15:03:00Z" w:id="24">
        <w:r>
          <w:t>C</w:t>
        </w:r>
      </w:ins>
      <w:r w:rsidRPr="00012E39">
        <w:t>hange the VM back to use multiple CPUs for better performance</w:t>
      </w:r>
    </w:p>
    <w:p w:rsidRPr="00A63A22" w:rsidR="00E94D01" w:rsidP="00E94D01" w:rsidRDefault="00E94D01" w14:paraId="059A0069" w14:textId="2D826FBC">
      <w:pPr>
        <w:pStyle w:val="Heading2"/>
        <w:spacing w:before="360"/>
      </w:pPr>
      <w:bookmarkStart w:name="_Toc168302510" w:id="25"/>
      <w:r w:rsidRPr="002C0950">
        <w:t xml:space="preserve">Part </w:t>
      </w:r>
      <w:r w:rsidR="00012E39">
        <w:t>D</w:t>
      </w:r>
      <w:r w:rsidRPr="002C0950">
        <w:t xml:space="preserve">: </w:t>
      </w:r>
      <w:r w:rsidR="00012E39">
        <w:t>Process Explorer</w:t>
      </w:r>
      <w:bookmarkEnd w:id="25"/>
    </w:p>
    <w:p w:rsidR="00E94D01" w:rsidP="00E94D01" w:rsidRDefault="00012E39" w14:paraId="704B5DE4" w14:textId="1529B150">
      <w:r w:rsidRPr="00012E39">
        <w:t xml:space="preserve">All the system utilities discussed so far have their purposes and </w:t>
      </w:r>
      <w:r>
        <w:t>can</w:t>
      </w:r>
      <w:r w:rsidRPr="00012E39">
        <w:t xml:space="preserve"> be used when no external tools are present. </w:t>
      </w:r>
      <w:r w:rsidRPr="0063265D" w:rsidR="0063265D">
        <w:t xml:space="preserve">Process Explorer </w:t>
      </w:r>
      <w:r w:rsidR="006F10E3">
        <w:t>(</w:t>
      </w:r>
      <w:proofErr w:type="spellStart"/>
      <w:r w:rsidR="006F10E3">
        <w:t>procexp</w:t>
      </w:r>
      <w:proofErr w:type="spellEnd"/>
      <w:r w:rsidR="006F10E3">
        <w:t xml:space="preserve">) </w:t>
      </w:r>
      <w:r w:rsidRPr="0063265D" w:rsidR="0063265D">
        <w:t xml:space="preserve">is a freeware task manager and system monitor for Microsoft Windows created by </w:t>
      </w:r>
      <w:proofErr w:type="spellStart"/>
      <w:r w:rsidRPr="0063265D" w:rsidR="0063265D">
        <w:t>SysInternals</w:t>
      </w:r>
      <w:proofErr w:type="spellEnd"/>
      <w:r w:rsidRPr="0063265D" w:rsidR="0063265D">
        <w:t xml:space="preserve">, which has been acquired by Microsoft and re-branded as Windows </w:t>
      </w:r>
      <w:proofErr w:type="spellStart"/>
      <w:r w:rsidRPr="0063265D" w:rsidR="0063265D">
        <w:t>Sysinternals</w:t>
      </w:r>
      <w:proofErr w:type="spellEnd"/>
      <w:r w:rsidRPr="0063265D" w:rsidR="0063265D">
        <w:t>. It provides the functionality of Windows Task Manager along with a rich set of features for collecting information about processes running on the user</w:t>
      </w:r>
      <w:r w:rsidR="0063265D">
        <w:t>’</w:t>
      </w:r>
      <w:r w:rsidRPr="0063265D" w:rsidR="0063265D">
        <w:t>s system</w:t>
      </w:r>
      <w:r w:rsidR="0063265D">
        <w:t xml:space="preserve"> (Wikipedia, 2023).</w:t>
      </w:r>
    </w:p>
    <w:p w:rsidR="0063265D" w:rsidP="00FD295A" w:rsidRDefault="0063265D" w14:paraId="6AC839C7" w14:textId="20B67FF2">
      <w:pPr>
        <w:pStyle w:val="ListParagraphNumerical"/>
        <w:numPr>
          <w:ilvl w:val="0"/>
          <w:numId w:val="17"/>
        </w:numPr>
        <w:ind w:left="426" w:hanging="426"/>
      </w:pPr>
      <w:r>
        <w:t xml:space="preserve">Download </w:t>
      </w:r>
      <w:hyperlink w:history="1" r:id="rId20">
        <w:r w:rsidRPr="0063265D">
          <w:rPr>
            <w:rStyle w:val="Hyperlink"/>
          </w:rPr>
          <w:t>Sysinternals Suite</w:t>
        </w:r>
      </w:hyperlink>
      <w:r>
        <w:t xml:space="preserve"> (</w:t>
      </w:r>
      <w:r w:rsidRPr="0063265D">
        <w:t>https://learn.microsoft.com/en-us/sysinternals/downloads/</w:t>
      </w:r>
      <w:r>
        <w:t xml:space="preserve">). </w:t>
      </w:r>
    </w:p>
    <w:p w:rsidR="0063265D" w:rsidP="0063265D" w:rsidRDefault="0063265D" w14:paraId="1E5D6D59" w14:textId="30BEF0DB">
      <w:pPr>
        <w:pStyle w:val="ListParagraphNumerical"/>
        <w:ind w:left="426" w:hanging="426"/>
      </w:pPr>
      <w:r>
        <w:t>Before you extract the tools from the zip file, remove the marker that tells Windows to treat the content of the file as coming from the internet and untrusted. This will remove the security warnings and content errors when you run any of the tools or view the help files.</w:t>
      </w:r>
    </w:p>
    <w:p w:rsidR="0063265D" w:rsidP="0063265D" w:rsidRDefault="0063265D" w14:paraId="5AC7B2F3" w14:textId="6354141A">
      <w:pPr>
        <w:pStyle w:val="ListParagraphNumerical"/>
        <w:numPr>
          <w:ilvl w:val="1"/>
          <w:numId w:val="8"/>
        </w:numPr>
        <w:ind w:left="993" w:hanging="284"/>
      </w:pPr>
      <w:r>
        <w:t xml:space="preserve">Right-click the </w:t>
      </w:r>
      <w:r w:rsidRPr="0063265D">
        <w:rPr>
          <w:b/>
          <w:bCs/>
        </w:rPr>
        <w:t>SysinternalsSuite.zip</w:t>
      </w:r>
      <w:r>
        <w:t xml:space="preserve"> file in folder you downloaded in the previous step and select </w:t>
      </w:r>
      <w:r w:rsidRPr="0063265D">
        <w:rPr>
          <w:b/>
          <w:bCs/>
        </w:rPr>
        <w:t>Properties</w:t>
      </w:r>
      <w:r>
        <w:t xml:space="preserve">. </w:t>
      </w:r>
    </w:p>
    <w:p w:rsidR="0063265D" w:rsidP="0063265D" w:rsidRDefault="0063265D" w14:paraId="0138B219" w14:textId="38C3F605">
      <w:pPr>
        <w:pStyle w:val="ListParagraphNumerical"/>
        <w:numPr>
          <w:ilvl w:val="1"/>
          <w:numId w:val="8"/>
        </w:numPr>
        <w:ind w:left="993" w:hanging="284"/>
      </w:pPr>
      <w:r>
        <w:t xml:space="preserve">Click the </w:t>
      </w:r>
      <w:r w:rsidRPr="0063265D">
        <w:rPr>
          <w:b/>
          <w:bCs/>
        </w:rPr>
        <w:t>General</w:t>
      </w:r>
      <w:r>
        <w:t xml:space="preserve"> tab, select the </w:t>
      </w:r>
      <w:r w:rsidRPr="0063265D">
        <w:rPr>
          <w:b/>
          <w:bCs/>
        </w:rPr>
        <w:t>Unblock</w:t>
      </w:r>
      <w:r>
        <w:t xml:space="preserve"> checkbox and click </w:t>
      </w:r>
      <w:r w:rsidRPr="0063265D">
        <w:rPr>
          <w:b/>
          <w:bCs/>
        </w:rPr>
        <w:t>OK</w:t>
      </w:r>
      <w:r>
        <w:t>.</w:t>
      </w:r>
    </w:p>
    <w:p w:rsidR="0063265D" w:rsidP="0063265D" w:rsidRDefault="0063265D" w14:paraId="7715167C" w14:textId="5F6FDF09">
      <w:pPr>
        <w:pStyle w:val="ListParagraphNumerical"/>
        <w:ind w:left="426" w:hanging="426"/>
      </w:pPr>
      <w:r>
        <w:t xml:space="preserve">Extract the tools from the zipped file to a location </w:t>
      </w:r>
      <w:r w:rsidR="00C366FF">
        <w:t xml:space="preserve">you can </w:t>
      </w:r>
      <w:r>
        <w:t xml:space="preserve">easily </w:t>
      </w:r>
      <w:r w:rsidR="00C366FF">
        <w:t xml:space="preserve">remember, because you’ll use these </w:t>
      </w:r>
      <w:r>
        <w:t xml:space="preserve">tools </w:t>
      </w:r>
      <w:r w:rsidR="00C366FF">
        <w:t>in other labs</w:t>
      </w:r>
      <w:r>
        <w:t xml:space="preserve"> in this course.</w:t>
      </w:r>
    </w:p>
    <w:p w:rsidR="00C366FF" w:rsidP="0063265D" w:rsidRDefault="00C366FF" w14:paraId="527AC18E" w14:textId="77777777">
      <w:pPr>
        <w:pStyle w:val="ListParagraphNumerical"/>
        <w:ind w:left="426" w:hanging="426"/>
      </w:pPr>
      <w:r>
        <w:t xml:space="preserve">Open the </w:t>
      </w:r>
      <w:proofErr w:type="spellStart"/>
      <w:r w:rsidRPr="00C366FF">
        <w:rPr>
          <w:b/>
          <w:bCs/>
        </w:rPr>
        <w:t>Sysinternals</w:t>
      </w:r>
      <w:proofErr w:type="spellEnd"/>
      <w:r>
        <w:t xml:space="preserve"> folder and r</w:t>
      </w:r>
      <w:r w:rsidR="0063265D">
        <w:t xml:space="preserve">un </w:t>
      </w:r>
      <w:r w:rsidRPr="00C366FF" w:rsidR="0063265D">
        <w:rPr>
          <w:b/>
          <w:bCs/>
        </w:rPr>
        <w:t>procexp.exe</w:t>
      </w:r>
      <w:r w:rsidR="0063265D">
        <w:t xml:space="preserve">. </w:t>
      </w:r>
    </w:p>
    <w:p w:rsidR="0063265D" w:rsidP="00C366FF" w:rsidRDefault="0063265D" w14:paraId="7F0C9618" w14:textId="1DEB3724">
      <w:pPr>
        <w:pStyle w:val="ListParagraphNumerical"/>
        <w:numPr>
          <w:ilvl w:val="0"/>
          <w:numId w:val="0"/>
        </w:numPr>
        <w:ind w:left="426"/>
      </w:pPr>
      <w:r>
        <w:t xml:space="preserve">The main window </w:t>
      </w:r>
      <w:r w:rsidR="00C366FF">
        <w:t>displays</w:t>
      </w:r>
      <w:r>
        <w:t xml:space="preserve"> the process list arranged in a tree view showing parent/child process relationships. If you don’t have administrator privileges, you </w:t>
      </w:r>
      <w:r w:rsidR="00C366FF">
        <w:t>won’t</w:t>
      </w:r>
      <w:r>
        <w:t xml:space="preserve"> see all the processes in the system. (</w:t>
      </w:r>
      <w:r w:rsidR="00C366FF">
        <w:t xml:space="preserve">The </w:t>
      </w:r>
      <w:r>
        <w:t xml:space="preserve">“user” </w:t>
      </w:r>
      <w:r w:rsidR="00C366FF">
        <w:t xml:space="preserve">in the VM </w:t>
      </w:r>
      <w:r>
        <w:t>is an admin</w:t>
      </w:r>
      <w:r w:rsidR="00C366FF">
        <w:t>.</w:t>
      </w:r>
      <w:r>
        <w:t>)</w:t>
      </w:r>
    </w:p>
    <w:p w:rsidR="00E94D01" w:rsidP="0063265D" w:rsidRDefault="0063265D" w14:paraId="000E7D30" w14:textId="2E9346B8">
      <w:pPr>
        <w:pStyle w:val="ListParagraphNumerical"/>
        <w:ind w:left="426" w:hanging="426"/>
      </w:pPr>
      <w:r>
        <w:t xml:space="preserve">Use the Help (F1) to find out how to split the main window into an upper and lower pane. </w:t>
      </w:r>
    </w:p>
    <w:p w:rsidRPr="004D7B66" w:rsidR="00E94D01" w:rsidP="0028572A" w:rsidRDefault="00C366FF" w14:paraId="7C9947D6" w14:textId="630CC241">
      <w:pPr>
        <w:pStyle w:val="ListParagraphNumerical"/>
        <w:keepNext/>
        <w:numPr>
          <w:ilvl w:val="1"/>
          <w:numId w:val="11"/>
        </w:numPr>
        <w:spacing w:before="120"/>
        <w:ind w:left="993" w:hanging="284"/>
      </w:pPr>
      <w:r>
        <w:t>What is shown on the lower pane? What else can be shown there? (2 marks)</w:t>
      </w:r>
    </w:p>
    <w:tbl>
      <w:tblPr>
        <w:tblStyle w:val="TableGrid"/>
        <w:tblW w:w="0" w:type="auto"/>
        <w:tblInd w:w="988" w:type="dxa"/>
        <w:shd w:val="clear" w:color="auto" w:fill="FFF2CC" w:themeFill="accent4" w:themeFillTint="33"/>
        <w:tblLook w:val="04A0" w:firstRow="1" w:lastRow="0" w:firstColumn="1" w:lastColumn="0" w:noHBand="0" w:noVBand="1"/>
      </w:tblPr>
      <w:tblGrid>
        <w:gridCol w:w="8362"/>
      </w:tblGrid>
      <w:tr w:rsidR="00E94D01" w:rsidTr="6D5EE313" w14:paraId="2058D2FE" w14:textId="77777777">
        <w:trPr>
          <w:trHeight w:val="1080"/>
        </w:trPr>
        <w:tc>
          <w:tcPr>
            <w:tcW w:w="8362" w:type="dxa"/>
            <w:shd w:val="clear" w:color="auto" w:fill="FFF2CC" w:themeFill="accent4" w:themeFillTint="33"/>
            <w:tcMar/>
          </w:tcPr>
          <w:p w:rsidRPr="004D7B66" w:rsidR="00E94D01" w:rsidRDefault="00E94D01" w14:paraId="365E4368" w14:textId="47AECC5A">
            <w:pPr>
              <w:spacing w:after="0" w:line="276" w:lineRule="auto"/>
            </w:pPr>
            <w:r w:rsidR="00E94D01">
              <w:rPr/>
              <w:t>Answer:</w:t>
            </w:r>
            <w:r>
              <w:br/>
            </w:r>
            <w:r w:rsidR="2932B25A">
              <w:rPr/>
              <w:t>The lower pane in Process Explorer shows detailed information about the selected process. This can include Handles and DLLs.</w:t>
            </w:r>
          </w:p>
          <w:p w:rsidRPr="004D7B66" w:rsidR="00E94D01" w:rsidP="6D5EE313" w:rsidRDefault="00E94D01" w14:paraId="1F65D2E8" w14:textId="33D7D441">
            <w:pPr>
              <w:pStyle w:val="Normal"/>
              <w:spacing w:after="0" w:line="276" w:lineRule="auto"/>
            </w:pPr>
          </w:p>
        </w:tc>
      </w:tr>
    </w:tbl>
    <w:p w:rsidRPr="004D7B66" w:rsidR="00E94D01" w:rsidP="00C366FF" w:rsidRDefault="00C366FF" w14:paraId="0AA32368" w14:textId="51BDEF9F">
      <w:pPr>
        <w:pStyle w:val="ListParagraphNumerical"/>
        <w:keepNext/>
        <w:numPr>
          <w:ilvl w:val="1"/>
          <w:numId w:val="11"/>
        </w:numPr>
        <w:spacing w:before="120"/>
        <w:ind w:left="993" w:hanging="284"/>
      </w:pPr>
      <w:r>
        <w:t>What do the</w:t>
      </w:r>
      <w:r w:rsidRPr="00C366FF">
        <w:t xml:space="preserve"> mini graphs on the top show (from left to right)? (1</w:t>
      </w:r>
      <w:r>
        <w:t> </w:t>
      </w:r>
      <w:r w:rsidRPr="00C366FF">
        <w:t>mark)</w:t>
      </w:r>
    </w:p>
    <w:tbl>
      <w:tblPr>
        <w:tblStyle w:val="TableGrid"/>
        <w:tblW w:w="0" w:type="auto"/>
        <w:tblInd w:w="988" w:type="dxa"/>
        <w:shd w:val="clear" w:color="auto" w:fill="FFF2CC" w:themeFill="accent4" w:themeFillTint="33"/>
        <w:tblLook w:val="04A0" w:firstRow="1" w:lastRow="0" w:firstColumn="1" w:lastColumn="0" w:noHBand="0" w:noVBand="1"/>
      </w:tblPr>
      <w:tblGrid>
        <w:gridCol w:w="8362"/>
      </w:tblGrid>
      <w:tr w:rsidR="00E94D01" w:rsidTr="6D5EE313" w14:paraId="10BEA307" w14:textId="77777777">
        <w:trPr>
          <w:trHeight w:val="1095"/>
        </w:trPr>
        <w:tc>
          <w:tcPr>
            <w:tcW w:w="8362" w:type="dxa"/>
            <w:shd w:val="clear" w:color="auto" w:fill="FFF2CC" w:themeFill="accent4" w:themeFillTint="33"/>
            <w:tcMar/>
          </w:tcPr>
          <w:p w:rsidRPr="004D7B66" w:rsidR="00E94D01" w:rsidRDefault="00E94D01" w14:paraId="49182BFB" w14:textId="06DC7CC8">
            <w:pPr>
              <w:spacing w:after="0" w:line="276" w:lineRule="auto"/>
            </w:pPr>
            <w:r w:rsidR="00E94D01">
              <w:rPr/>
              <w:t>Answer:</w:t>
            </w:r>
            <w:r>
              <w:br/>
            </w:r>
            <w:r w:rsidR="46826E19">
              <w:rPr/>
              <w:t>The mini graphs on the top of Process Explorer shows:</w:t>
            </w:r>
          </w:p>
          <w:p w:rsidRPr="004D7B66" w:rsidR="00E94D01" w:rsidP="6D5EE313" w:rsidRDefault="00E94D01" w14:paraId="63E61E13" w14:textId="093C48FA">
            <w:pPr>
              <w:pStyle w:val="Normal"/>
              <w:spacing w:after="0" w:line="276" w:lineRule="auto"/>
            </w:pPr>
            <w:r w:rsidR="46826E19">
              <w:rPr/>
              <w:t>CPU usage</w:t>
            </w:r>
          </w:p>
          <w:p w:rsidRPr="004D7B66" w:rsidR="00E94D01" w:rsidP="6D5EE313" w:rsidRDefault="00E94D01" w14:paraId="68BEF7E5" w14:textId="7E18986E">
            <w:pPr>
              <w:pStyle w:val="Normal"/>
              <w:spacing w:after="0" w:line="276" w:lineRule="auto"/>
            </w:pPr>
            <w:r w:rsidR="46826E19">
              <w:rPr/>
              <w:t>Memory usage</w:t>
            </w:r>
          </w:p>
          <w:p w:rsidRPr="004D7B66" w:rsidR="00E94D01" w:rsidP="6D5EE313" w:rsidRDefault="00E94D01" w14:paraId="162AB84C" w14:textId="5863BBF7">
            <w:pPr>
              <w:pStyle w:val="Normal"/>
              <w:spacing w:after="0" w:line="276" w:lineRule="auto"/>
            </w:pPr>
            <w:r w:rsidR="46826E19">
              <w:rPr/>
              <w:t>I/O activity</w:t>
            </w:r>
          </w:p>
          <w:p w:rsidRPr="004D7B66" w:rsidR="00E94D01" w:rsidP="6D5EE313" w:rsidRDefault="00E94D01" w14:paraId="2F920B0C" w14:textId="0A0F9C31">
            <w:pPr>
              <w:pStyle w:val="Normal"/>
              <w:spacing w:after="0" w:line="276" w:lineRule="auto"/>
            </w:pPr>
            <w:r w:rsidR="46826E19">
              <w:rPr/>
              <w:t>GPU usage</w:t>
            </w:r>
          </w:p>
        </w:tc>
      </w:tr>
    </w:tbl>
    <w:p w:rsidR="00C366FF" w:rsidP="00C366FF" w:rsidRDefault="00C366FF" w14:paraId="5C97C0C7" w14:textId="1EFCF2C2">
      <w:pPr>
        <w:pStyle w:val="ListParagraphNumerical"/>
        <w:spacing w:before="240"/>
        <w:ind w:left="425" w:hanging="425"/>
      </w:pPr>
      <w:r>
        <w:t xml:space="preserve">One of the first things </w:t>
      </w:r>
      <w:r w:rsidR="006F10E3">
        <w:t>you’ll notice</w:t>
      </w:r>
      <w:r>
        <w:t xml:space="preserve"> in the process list is its use of colo</w:t>
      </w:r>
      <w:r w:rsidR="006F10E3">
        <w:t>u</w:t>
      </w:r>
      <w:r>
        <w:t>r. Row colo</w:t>
      </w:r>
      <w:r w:rsidR="006F10E3">
        <w:t>u</w:t>
      </w:r>
      <w:r>
        <w:t xml:space="preserve">rs distinguish different types or states of processes. Go to </w:t>
      </w:r>
      <w:r w:rsidRPr="006F10E3">
        <w:rPr>
          <w:b/>
          <w:bCs/>
        </w:rPr>
        <w:t xml:space="preserve">Options </w:t>
      </w:r>
      <w:r w:rsidRPr="006F10E3" w:rsidR="006F10E3">
        <w:rPr>
          <w:b/>
          <w:bCs/>
        </w:rPr>
        <w:t>&gt;</w:t>
      </w:r>
      <w:r w:rsidRPr="006F10E3">
        <w:rPr>
          <w:b/>
          <w:bCs/>
        </w:rPr>
        <w:t xml:space="preserve"> Configure Colors</w:t>
      </w:r>
      <w:r>
        <w:t xml:space="preserve"> to </w:t>
      </w:r>
      <w:r w:rsidR="006F10E3">
        <w:t xml:space="preserve">learn </w:t>
      </w:r>
      <w:r>
        <w:t>what each color represents.</w:t>
      </w:r>
    </w:p>
    <w:p w:rsidR="00C366FF" w:rsidP="00C366FF" w:rsidRDefault="00C366FF" w14:paraId="44CB8382" w14:textId="51B9E8F4">
      <w:pPr>
        <w:pStyle w:val="ListParagraphNumerical"/>
        <w:numPr>
          <w:ilvl w:val="0"/>
          <w:numId w:val="0"/>
        </w:numPr>
        <w:ind w:left="1134" w:hanging="708"/>
      </w:pPr>
      <w:r w:rsidRPr="00C366FF">
        <w:rPr>
          <w:b/>
          <w:bCs/>
        </w:rPr>
        <w:t>Note:</w:t>
      </w:r>
      <w:r>
        <w:tab/>
      </w:r>
      <w:r>
        <w:t>Even though you can customize the colo</w:t>
      </w:r>
      <w:r w:rsidR="006F10E3">
        <w:t>u</w:t>
      </w:r>
      <w:r>
        <w:t>rs, it’s not recommended because many IT professionals rely on the default colo</w:t>
      </w:r>
      <w:r w:rsidR="006F10E3">
        <w:t>u</w:t>
      </w:r>
      <w:r>
        <w:t xml:space="preserve">rs to differentiate the processes and to recognize suspicious activities. </w:t>
      </w:r>
    </w:p>
    <w:p w:rsidR="00C366FF" w:rsidP="00C366FF" w:rsidRDefault="00C366FF" w14:paraId="7EF795F4" w14:textId="77777777">
      <w:pPr>
        <w:pStyle w:val="ListParagraphNumerical"/>
        <w:ind w:left="426" w:hanging="426"/>
      </w:pPr>
      <w:r>
        <w:t>Start a console window and launch Notepad from the command line by typing</w:t>
      </w:r>
      <w:r w:rsidRPr="00C366FF">
        <w:rPr>
          <w:b/>
          <w:bCs/>
        </w:rPr>
        <w:t xml:space="preserve"> notepad</w:t>
      </w:r>
      <w:r>
        <w:t xml:space="preserve">. </w:t>
      </w:r>
    </w:p>
    <w:p w:rsidR="00C366FF" w:rsidP="00C366FF" w:rsidRDefault="00C366FF" w14:paraId="4E80FDAC" w14:textId="6638C4C1">
      <w:pPr>
        <w:pStyle w:val="ListParagraphNumerical"/>
        <w:ind w:left="426" w:hanging="426"/>
      </w:pPr>
      <w:r>
        <w:t>View the new processes in</w:t>
      </w:r>
      <w:r w:rsidR="006F10E3">
        <w:t xml:space="preserve"> Process Explorer</w:t>
      </w:r>
      <w:r>
        <w:t>.</w:t>
      </w:r>
    </w:p>
    <w:p w:rsidR="00C366FF" w:rsidP="00C366FF" w:rsidRDefault="00C366FF" w14:paraId="5F8FF1C8" w14:textId="77777777">
      <w:pPr>
        <w:pStyle w:val="ListParagraphNumerical"/>
        <w:ind w:left="426" w:hanging="426"/>
      </w:pPr>
      <w:r>
        <w:t xml:space="preserve">Right-click the notepad process and open the </w:t>
      </w:r>
      <w:r w:rsidRPr="00C366FF">
        <w:rPr>
          <w:b/>
          <w:bCs/>
        </w:rPr>
        <w:t>Properties</w:t>
      </w:r>
      <w:r>
        <w:t xml:space="preserve"> dialog box. </w:t>
      </w:r>
    </w:p>
    <w:p w:rsidRPr="003C5786" w:rsidR="002F160A" w:rsidP="00C366FF" w:rsidRDefault="00C366FF" w14:paraId="52900D4E" w14:textId="6243D6AF">
      <w:pPr>
        <w:pStyle w:val="ListParagraphNumerical"/>
        <w:numPr>
          <w:ilvl w:val="0"/>
          <w:numId w:val="0"/>
        </w:numPr>
        <w:ind w:left="426"/>
      </w:pPr>
      <w:r>
        <w:t>What is the parent process of notepad? Why? (2 marks)</w:t>
      </w:r>
    </w:p>
    <w:tbl>
      <w:tblPr>
        <w:tblStyle w:val="TableGrid"/>
        <w:tblW w:w="0" w:type="auto"/>
        <w:tblInd w:w="421" w:type="dxa"/>
        <w:shd w:val="clear" w:color="auto" w:fill="FFF2CC" w:themeFill="accent4" w:themeFillTint="33"/>
        <w:tblLook w:val="04A0" w:firstRow="1" w:lastRow="0" w:firstColumn="1" w:lastColumn="0" w:noHBand="0" w:noVBand="1"/>
      </w:tblPr>
      <w:tblGrid>
        <w:gridCol w:w="8929"/>
      </w:tblGrid>
      <w:tr w:rsidR="002F160A" w:rsidTr="6D5EE313" w14:paraId="0C9B81DE" w14:textId="77777777">
        <w:trPr>
          <w:trHeight w:val="1430"/>
        </w:trPr>
        <w:tc>
          <w:tcPr>
            <w:tcW w:w="8929" w:type="dxa"/>
            <w:shd w:val="clear" w:color="auto" w:fill="FFF2CC" w:themeFill="accent4" w:themeFillTint="33"/>
            <w:tcMar/>
          </w:tcPr>
          <w:p w:rsidRPr="004D7B66" w:rsidR="002F160A" w:rsidRDefault="002F160A" w14:paraId="77D39F84" w14:textId="24DEDF0C">
            <w:pPr>
              <w:spacing w:after="0" w:line="276" w:lineRule="auto"/>
            </w:pPr>
            <w:r w:rsidR="004FD24B">
              <w:rPr/>
              <w:t>Answer:</w:t>
            </w:r>
            <w:r>
              <w:br/>
            </w:r>
            <w:r w:rsidR="020543D4">
              <w:rPr/>
              <w:t>The parent process of Notepad is the command prompt (cmd.exe) because Notepad was launched from the command line interface.</w:t>
            </w:r>
          </w:p>
        </w:tc>
      </w:tr>
    </w:tbl>
    <w:p w:rsidR="00C366FF" w:rsidP="00C366FF" w:rsidRDefault="00C366FF" w14:paraId="11854B3B" w14:textId="77777777">
      <w:pPr>
        <w:pStyle w:val="ListParagraphNumerical"/>
        <w:spacing w:before="240"/>
        <w:ind w:left="425" w:hanging="425"/>
      </w:pPr>
      <w:r>
        <w:t xml:space="preserve">Select the </w:t>
      </w:r>
      <w:r w:rsidRPr="00C366FF">
        <w:rPr>
          <w:b/>
          <w:bCs/>
        </w:rPr>
        <w:t>Threads</w:t>
      </w:r>
      <w:r>
        <w:t xml:space="preserve"> tab and look for an error message regarding Dbghelp.dll. </w:t>
      </w:r>
    </w:p>
    <w:p w:rsidR="00C366FF" w:rsidP="00C366FF" w:rsidRDefault="00C366FF" w14:paraId="7B300E6C" w14:textId="54308AF0">
      <w:pPr>
        <w:pStyle w:val="ListParagraphNumerical"/>
        <w:numPr>
          <w:ilvl w:val="0"/>
          <w:numId w:val="0"/>
        </w:numPr>
        <w:spacing w:before="120"/>
        <w:ind w:left="425"/>
      </w:pPr>
      <w:r>
        <w:t>This is one of Microsoft’s debug engines used for loading symbol files and resolving memory addresses to names. To fully trace and understand what the kernel is doing under the hood, you’ll need to configure the symbols.</w:t>
      </w:r>
    </w:p>
    <w:p w:rsidR="00C366FF" w:rsidP="00C366FF" w:rsidRDefault="00C366FF" w14:paraId="74D586E2" w14:textId="77777777">
      <w:pPr>
        <w:pStyle w:val="ListParagraphNumerical"/>
        <w:numPr>
          <w:ilvl w:val="1"/>
          <w:numId w:val="8"/>
        </w:numPr>
        <w:ind w:left="993" w:hanging="284"/>
      </w:pPr>
      <w:r>
        <w:t xml:space="preserve">Google </w:t>
      </w:r>
      <w:r w:rsidRPr="00C366FF">
        <w:rPr>
          <w:b/>
          <w:bCs/>
        </w:rPr>
        <w:t>Microsoft debugging tools</w:t>
      </w:r>
      <w:r>
        <w:t xml:space="preserve"> or go to </w:t>
      </w:r>
      <w:hyperlink w:history="1" r:id="rId21">
        <w:r w:rsidRPr="00817D49">
          <w:rPr>
            <w:rStyle w:val="Hyperlink"/>
          </w:rPr>
          <w:t>https://developer.microsoft.com/en-us/windows/downloads/windows-10-sdk</w:t>
        </w:r>
      </w:hyperlink>
      <w:r>
        <w:t xml:space="preserve">. </w:t>
      </w:r>
    </w:p>
    <w:p w:rsidR="00C366FF" w:rsidP="00C366FF" w:rsidRDefault="00C366FF" w14:paraId="48B02934" w14:textId="77777777">
      <w:pPr>
        <w:pStyle w:val="ListParagraphNumerical"/>
        <w:numPr>
          <w:ilvl w:val="1"/>
          <w:numId w:val="8"/>
        </w:numPr>
        <w:ind w:left="993" w:hanging="284"/>
      </w:pPr>
      <w:r>
        <w:t xml:space="preserve">Download the standalone SDK. </w:t>
      </w:r>
    </w:p>
    <w:p w:rsidR="00C366FF" w:rsidP="00C366FF" w:rsidRDefault="00C366FF" w14:paraId="7DA63027" w14:textId="3EA485DC">
      <w:pPr>
        <w:pStyle w:val="ListParagraphNumerical"/>
        <w:numPr>
          <w:ilvl w:val="1"/>
          <w:numId w:val="8"/>
        </w:numPr>
        <w:ind w:left="993" w:hanging="284"/>
      </w:pPr>
      <w:r>
        <w:t xml:space="preserve">Install only the </w:t>
      </w:r>
      <w:r w:rsidRPr="008F21A7">
        <w:rPr>
          <w:i/>
          <w:iCs/>
        </w:rPr>
        <w:t>Debugging Tools for Windows</w:t>
      </w:r>
      <w:r>
        <w:t xml:space="preserve">. </w:t>
      </w:r>
    </w:p>
    <w:p w:rsidR="008A00C5" w:rsidP="008A00C5" w:rsidRDefault="00B415C9" w14:paraId="78542B65" w14:textId="7BA63B69">
      <w:pPr>
        <w:pStyle w:val="ListParagraphNumerical"/>
        <w:numPr>
          <w:ilvl w:val="1"/>
          <w:numId w:val="8"/>
        </w:numPr>
        <w:ind w:left="993" w:hanging="284"/>
      </w:pPr>
      <w:r>
        <w:t xml:space="preserve">Open the </w:t>
      </w:r>
      <w:proofErr w:type="spellStart"/>
      <w:r>
        <w:t>Sys</w:t>
      </w:r>
      <w:r w:rsidR="0001631D">
        <w:t>internals</w:t>
      </w:r>
      <w:proofErr w:type="spellEnd"/>
      <w:r w:rsidR="0001631D">
        <w:t>’</w:t>
      </w:r>
      <w:ins w:author="Melissa Symanczyk" w:date="2023-08-28T15:47:00Z" w:id="26">
        <w:r w:rsidR="008A00C5">
          <w:t xml:space="preserve"> </w:t>
        </w:r>
      </w:ins>
      <w:ins w:author="Melissa Symanczyk" w:date="2023-08-28T15:52:00Z" w:id="27">
        <w:r w:rsidRPr="0001631D" w:rsidR="006F10E3">
          <w:rPr>
            <w:i/>
            <w:iCs/>
          </w:rPr>
          <w:t>Process Explorer</w:t>
        </w:r>
      </w:ins>
      <w:ins w:author="Melissa Symanczyk" w:date="2023-08-28T15:47:00Z" w:id="28">
        <w:r w:rsidR="006F10E3">
          <w:t>, g</w:t>
        </w:r>
      </w:ins>
      <w:del w:author="Melissa Symanczyk" w:date="2023-08-28T15:47:00Z" w:id="29">
        <w:r w:rsidDel="006F10E3" w:rsidR="00C366FF">
          <w:delText>G</w:delText>
        </w:r>
      </w:del>
      <w:r w:rsidR="00C366FF">
        <w:t xml:space="preserve">o to </w:t>
      </w:r>
      <w:r w:rsidRPr="00C366FF" w:rsidR="00C366FF">
        <w:rPr>
          <w:b/>
          <w:bCs/>
        </w:rPr>
        <w:t>Options &gt; Configure Symbols</w:t>
      </w:r>
      <w:r w:rsidR="00C366FF">
        <w:t xml:space="preserve"> </w:t>
      </w:r>
      <w:r w:rsidR="006F10E3">
        <w:t>and p</w:t>
      </w:r>
      <w:r w:rsidR="00C366FF">
        <w:t xml:space="preserve">oint the Dbghelp.dll path to the debugging tools you just installed at: </w:t>
      </w:r>
    </w:p>
    <w:p w:rsidR="008A00C5" w:rsidP="008A00C5" w:rsidRDefault="00C366FF" w14:paraId="763702AF" w14:textId="77777777">
      <w:pPr>
        <w:pStyle w:val="ListParagraphNumerical"/>
        <w:numPr>
          <w:ilvl w:val="0"/>
          <w:numId w:val="0"/>
        </w:numPr>
        <w:ind w:left="993"/>
      </w:pPr>
      <w:r>
        <w:t>C:\Program Files (x86)\Windows Kits\10\Debuggers\x64\dbghelp.dll</w:t>
      </w:r>
    </w:p>
    <w:p w:rsidR="00C366FF" w:rsidP="006F10E3" w:rsidRDefault="008A00C5" w14:paraId="1829BC4F" w14:textId="638699F8">
      <w:pPr>
        <w:pStyle w:val="ListParagraphNumerical"/>
        <w:numPr>
          <w:ilvl w:val="0"/>
          <w:numId w:val="0"/>
        </w:numPr>
        <w:ind w:left="993"/>
      </w:pPr>
      <w:r>
        <w:t>U</w:t>
      </w:r>
      <w:r w:rsidR="00C366FF">
        <w:t>se the Microsoft public symbols at:</w:t>
      </w:r>
      <w:r w:rsidR="006F10E3">
        <w:t xml:space="preserve"> </w:t>
      </w:r>
      <w:proofErr w:type="spellStart"/>
      <w:r w:rsidR="00C366FF">
        <w:t>srv</w:t>
      </w:r>
      <w:proofErr w:type="spellEnd"/>
      <w:r w:rsidR="00C366FF">
        <w:t>*c:\symbols*https://msdl.microsoft.com/download/symbols</w:t>
      </w:r>
    </w:p>
    <w:p w:rsidR="006F10E3" w:rsidP="00C366FF" w:rsidRDefault="00C366FF" w14:paraId="6F81817D" w14:textId="77777777">
      <w:pPr>
        <w:pStyle w:val="ListParagraphNumerical"/>
        <w:ind w:left="426" w:hanging="426"/>
      </w:pPr>
      <w:r>
        <w:t xml:space="preserve">Reopen </w:t>
      </w:r>
      <w:r w:rsidR="006F10E3">
        <w:t>N</w:t>
      </w:r>
      <w:r>
        <w:t xml:space="preserve">otepad </w:t>
      </w:r>
      <w:r w:rsidR="006F10E3">
        <w:t>P</w:t>
      </w:r>
      <w:r>
        <w:t xml:space="preserve">roperties and view the threads tab again. </w:t>
      </w:r>
    </w:p>
    <w:p w:rsidRPr="004D7B66" w:rsidR="002F160A" w:rsidP="006F10E3" w:rsidRDefault="00C366FF" w14:paraId="44D1DF51" w14:textId="56FBD8E6">
      <w:pPr>
        <w:pStyle w:val="ListParagraphNumerical"/>
        <w:numPr>
          <w:ilvl w:val="1"/>
          <w:numId w:val="8"/>
        </w:numPr>
        <w:ind w:left="993" w:hanging="284"/>
      </w:pPr>
      <w:r>
        <w:t>What does the context switches value represent?</w:t>
      </w:r>
      <w:r w:rsidR="006F10E3">
        <w:t xml:space="preserve"> (1 mark)</w:t>
      </w:r>
    </w:p>
    <w:tbl>
      <w:tblPr>
        <w:tblStyle w:val="TableGrid"/>
        <w:tblW w:w="0" w:type="auto"/>
        <w:tblInd w:w="988" w:type="dxa"/>
        <w:shd w:val="clear" w:color="auto" w:fill="FFF2CC" w:themeFill="accent4" w:themeFillTint="33"/>
        <w:tblLook w:val="04A0" w:firstRow="1" w:lastRow="0" w:firstColumn="1" w:lastColumn="0" w:noHBand="0" w:noVBand="1"/>
      </w:tblPr>
      <w:tblGrid>
        <w:gridCol w:w="8362"/>
      </w:tblGrid>
      <w:tr w:rsidR="002F160A" w:rsidTr="6D5EE313" w14:paraId="0135C422" w14:textId="77777777">
        <w:trPr>
          <w:trHeight w:val="870"/>
        </w:trPr>
        <w:tc>
          <w:tcPr>
            <w:tcW w:w="8362" w:type="dxa"/>
            <w:shd w:val="clear" w:color="auto" w:fill="FFF2CC" w:themeFill="accent4" w:themeFillTint="33"/>
            <w:tcMar/>
          </w:tcPr>
          <w:p w:rsidRPr="004D7B66" w:rsidR="002F160A" w:rsidRDefault="002F160A" w14:paraId="4270ECB5" w14:textId="3386F8A1">
            <w:pPr>
              <w:spacing w:after="0" w:line="276" w:lineRule="auto"/>
            </w:pPr>
            <w:r w:rsidR="004FD24B">
              <w:rPr/>
              <w:t>Answer:</w:t>
            </w:r>
            <w:r>
              <w:br/>
            </w:r>
            <w:r w:rsidR="22FBA20A">
              <w:rPr/>
              <w:t xml:space="preserve">The context switches value </w:t>
            </w:r>
            <w:r w:rsidR="22FBA20A">
              <w:rPr/>
              <w:t>represents</w:t>
            </w:r>
            <w:r w:rsidR="22FBA20A">
              <w:rPr/>
              <w:t xml:space="preserve"> the number of times the operating system has switched the CPU from one thread to another. This is an important metric for understanding the multitasking efficiency of the system.</w:t>
            </w:r>
          </w:p>
        </w:tc>
      </w:tr>
    </w:tbl>
    <w:p w:rsidRPr="004D7B66" w:rsidR="002F160A" w:rsidP="006F10E3" w:rsidRDefault="006F10E3" w14:paraId="34D8CB9B" w14:textId="7B141088">
      <w:pPr>
        <w:pStyle w:val="ListParagraphNumerical"/>
        <w:numPr>
          <w:ilvl w:val="1"/>
          <w:numId w:val="8"/>
        </w:numPr>
        <w:spacing w:before="240"/>
        <w:ind w:left="993" w:hanging="284"/>
      </w:pPr>
      <w:r w:rsidRPr="006F10E3">
        <w:t>What does the cycles values represent? (1 mark)</w:t>
      </w:r>
    </w:p>
    <w:tbl>
      <w:tblPr>
        <w:tblStyle w:val="TableGrid"/>
        <w:tblW w:w="0" w:type="auto"/>
        <w:tblInd w:w="988" w:type="dxa"/>
        <w:shd w:val="clear" w:color="auto" w:fill="FFF2CC" w:themeFill="accent4" w:themeFillTint="33"/>
        <w:tblLook w:val="04A0" w:firstRow="1" w:lastRow="0" w:firstColumn="1" w:lastColumn="0" w:noHBand="0" w:noVBand="1"/>
      </w:tblPr>
      <w:tblGrid>
        <w:gridCol w:w="8362"/>
      </w:tblGrid>
      <w:tr w:rsidR="002F160A" w:rsidTr="6D5EE313" w14:paraId="512B4246" w14:textId="77777777">
        <w:trPr>
          <w:trHeight w:val="892"/>
        </w:trPr>
        <w:tc>
          <w:tcPr>
            <w:tcW w:w="8362" w:type="dxa"/>
            <w:shd w:val="clear" w:color="auto" w:fill="FFF2CC" w:themeFill="accent4" w:themeFillTint="33"/>
            <w:tcMar/>
          </w:tcPr>
          <w:p w:rsidRPr="004D7B66" w:rsidR="002F160A" w:rsidRDefault="002F160A" w14:paraId="7C07C55C" w14:textId="7C55A7DD">
            <w:pPr>
              <w:spacing w:after="0" w:line="276" w:lineRule="auto"/>
            </w:pPr>
            <w:r w:rsidR="004FD24B">
              <w:rPr/>
              <w:t>Answer:</w:t>
            </w:r>
            <w:r>
              <w:br/>
            </w:r>
            <w:r w:rsidR="50FCFEA0">
              <w:rPr/>
              <w:t>The cycles value represents the number of CPU cycles used by the thread. It measures the amount of processing time the thread has consumed on the CPU</w:t>
            </w:r>
          </w:p>
        </w:tc>
      </w:tr>
    </w:tbl>
    <w:p w:rsidRPr="00A63A22" w:rsidR="00340F7E" w:rsidP="00340F7E" w:rsidRDefault="00340F7E" w14:paraId="499667C5" w14:textId="16FA4887">
      <w:pPr>
        <w:pStyle w:val="Heading2"/>
        <w:spacing w:before="360"/>
      </w:pPr>
      <w:bookmarkStart w:name="_Toc168302511" w:id="30"/>
      <w:r w:rsidRPr="002C0950">
        <w:t xml:space="preserve">Part </w:t>
      </w:r>
      <w:r w:rsidR="006F10E3">
        <w:t>E</w:t>
      </w:r>
      <w:r w:rsidRPr="002C0950">
        <w:t xml:space="preserve">: </w:t>
      </w:r>
      <w:r>
        <w:t xml:space="preserve">Linux </w:t>
      </w:r>
      <w:r w:rsidR="006F10E3">
        <w:t>Process</w:t>
      </w:r>
      <w:r>
        <w:t xml:space="preserve"> Information</w:t>
      </w:r>
      <w:bookmarkEnd w:id="30"/>
    </w:p>
    <w:p w:rsidR="006F10E3" w:rsidP="00FD295A" w:rsidRDefault="006F10E3" w14:paraId="61FC0AA9" w14:textId="5886B2B1">
      <w:pPr>
        <w:pStyle w:val="ListParagraph"/>
        <w:numPr>
          <w:ilvl w:val="0"/>
          <w:numId w:val="12"/>
        </w:numPr>
        <w:spacing w:before="240"/>
        <w:ind w:left="425" w:hanging="425"/>
      </w:pPr>
      <w:r>
        <w:t>V</w:t>
      </w:r>
      <w:r w:rsidRPr="006F10E3">
        <w:t xml:space="preserve">iew the file </w:t>
      </w:r>
      <w:r w:rsidRPr="006F10E3">
        <w:rPr>
          <w:rFonts w:ascii="Courier New" w:hAnsi="Courier New" w:cs="Courier New"/>
        </w:rPr>
        <w:t>/proc/stat</w:t>
      </w:r>
      <w:r w:rsidRPr="006F10E3">
        <w:t xml:space="preserve">, </w:t>
      </w:r>
      <w:r>
        <w:t xml:space="preserve">and then </w:t>
      </w:r>
      <w:r w:rsidRPr="006F10E3">
        <w:t>briefly explain each of the following</w:t>
      </w:r>
      <w:r w:rsidRPr="002F160A" w:rsidR="00340F7E">
        <w:t xml:space="preserve">. </w:t>
      </w:r>
    </w:p>
    <w:p w:rsidRPr="004D7B66" w:rsidR="00340F7E" w:rsidP="00FD295A" w:rsidRDefault="006F10E3" w14:paraId="33F95B7D" w14:textId="57537180">
      <w:pPr>
        <w:pStyle w:val="ListParagraph"/>
        <w:numPr>
          <w:ilvl w:val="1"/>
          <w:numId w:val="12"/>
        </w:numPr>
        <w:spacing w:before="120"/>
        <w:ind w:left="993" w:hanging="284"/>
      </w:pPr>
      <w:proofErr w:type="spellStart"/>
      <w:r>
        <w:t>cpu</w:t>
      </w:r>
      <w:proofErr w:type="spellEnd"/>
      <w:r>
        <w:t xml:space="preserve"> </w:t>
      </w:r>
      <w:r w:rsidRPr="002F160A" w:rsidR="00340F7E">
        <w:t>(</w:t>
      </w:r>
      <w:r>
        <w:t>1</w:t>
      </w:r>
      <w:r w:rsidRPr="002F160A" w:rsidR="00340F7E">
        <w:t xml:space="preserve"> mark)</w:t>
      </w:r>
    </w:p>
    <w:tbl>
      <w:tblPr>
        <w:tblStyle w:val="TableGrid"/>
        <w:tblW w:w="0" w:type="auto"/>
        <w:tblInd w:w="988" w:type="dxa"/>
        <w:shd w:val="clear" w:color="auto" w:fill="FFF2CC" w:themeFill="accent4" w:themeFillTint="33"/>
        <w:tblLook w:val="04A0" w:firstRow="1" w:lastRow="0" w:firstColumn="1" w:lastColumn="0" w:noHBand="0" w:noVBand="1"/>
      </w:tblPr>
      <w:tblGrid>
        <w:gridCol w:w="8362"/>
      </w:tblGrid>
      <w:tr w:rsidR="00340F7E" w:rsidTr="6D5EE313" w14:paraId="6DB12A71" w14:textId="77777777">
        <w:trPr>
          <w:trHeight w:val="781"/>
        </w:trPr>
        <w:tc>
          <w:tcPr>
            <w:tcW w:w="8362" w:type="dxa"/>
            <w:shd w:val="clear" w:color="auto" w:fill="FFF2CC" w:themeFill="accent4" w:themeFillTint="33"/>
            <w:tcMar/>
          </w:tcPr>
          <w:p w:rsidRPr="004D7B66" w:rsidR="00340F7E" w:rsidRDefault="00340F7E" w14:paraId="0D819F16" w14:textId="036EC97E">
            <w:pPr>
              <w:spacing w:after="0" w:line="276" w:lineRule="auto"/>
            </w:pPr>
            <w:r w:rsidR="00340F7E">
              <w:rPr/>
              <w:t>Answer:</w:t>
            </w:r>
            <w:r w:rsidR="7A8FAE6C">
              <w:rPr/>
              <w:t xml:space="preserve"> </w:t>
            </w:r>
          </w:p>
          <w:p w:rsidRPr="004D7B66" w:rsidR="00340F7E" w:rsidRDefault="00340F7E" w14:paraId="003789E1" w14:textId="5EA2BF95">
            <w:pPr>
              <w:spacing w:after="0" w:line="276" w:lineRule="auto"/>
            </w:pPr>
            <w:r w:rsidR="7A8FAE6C">
              <w:rPr/>
              <w:t>Shows combined CPU usage details, including time spent in different modes like user mode, system mode etc.</w:t>
            </w:r>
          </w:p>
        </w:tc>
      </w:tr>
    </w:tbl>
    <w:p w:rsidRPr="004D7B66" w:rsidR="006F10E3" w:rsidP="00FD295A" w:rsidRDefault="006F10E3" w14:paraId="3739BA3D" w14:textId="6E48D3B3">
      <w:pPr>
        <w:pStyle w:val="ListParagraph"/>
        <w:numPr>
          <w:ilvl w:val="1"/>
          <w:numId w:val="12"/>
        </w:numPr>
        <w:spacing w:before="240"/>
        <w:ind w:left="993" w:hanging="284"/>
      </w:pPr>
      <w:proofErr w:type="spellStart"/>
      <w:r>
        <w:t>ctxt</w:t>
      </w:r>
      <w:proofErr w:type="spellEnd"/>
      <w:r>
        <w:t xml:space="preserve"> </w:t>
      </w:r>
      <w:r w:rsidRPr="002F160A">
        <w:t>(</w:t>
      </w:r>
      <w:r>
        <w:t>1</w:t>
      </w:r>
      <w:r w:rsidRPr="002F160A">
        <w:t xml:space="preserve"> mark)</w:t>
      </w:r>
    </w:p>
    <w:tbl>
      <w:tblPr>
        <w:tblStyle w:val="TableGrid"/>
        <w:tblW w:w="0" w:type="auto"/>
        <w:tblInd w:w="988" w:type="dxa"/>
        <w:shd w:val="clear" w:color="auto" w:fill="FFF2CC" w:themeFill="accent4" w:themeFillTint="33"/>
        <w:tblLook w:val="04A0" w:firstRow="1" w:lastRow="0" w:firstColumn="1" w:lastColumn="0" w:noHBand="0" w:noVBand="1"/>
      </w:tblPr>
      <w:tblGrid>
        <w:gridCol w:w="8362"/>
      </w:tblGrid>
      <w:tr w:rsidR="006F10E3" w:rsidTr="6D5EE313" w14:paraId="75A84A13" w14:textId="77777777">
        <w:trPr>
          <w:trHeight w:val="781"/>
        </w:trPr>
        <w:tc>
          <w:tcPr>
            <w:tcW w:w="8362" w:type="dxa"/>
            <w:shd w:val="clear" w:color="auto" w:fill="FFF2CC" w:themeFill="accent4" w:themeFillTint="33"/>
            <w:tcMar/>
          </w:tcPr>
          <w:p w:rsidRPr="004D7B66" w:rsidR="006F10E3" w:rsidRDefault="006F10E3" w14:noSpellErr="1" w14:paraId="0EDA07AC" w14:textId="3CB0B40F">
            <w:pPr>
              <w:spacing w:after="0" w:line="276" w:lineRule="auto"/>
            </w:pPr>
            <w:r w:rsidR="006F10E3">
              <w:rPr/>
              <w:t>Answer:</w:t>
            </w:r>
          </w:p>
          <w:p w:rsidRPr="004D7B66" w:rsidR="006F10E3" w:rsidP="6D5EE313" w:rsidRDefault="006F10E3" w14:paraId="3CAA8B21" w14:textId="01DC28CE">
            <w:pPr>
              <w:pStyle w:val="Normal"/>
              <w:spacing w:after="0" w:line="276" w:lineRule="auto"/>
            </w:pPr>
            <w:r w:rsidR="2A45344E">
              <w:rPr/>
              <w:t>Counts the number of context switches the system has done.</w:t>
            </w:r>
          </w:p>
        </w:tc>
      </w:tr>
    </w:tbl>
    <w:p w:rsidRPr="004D7B66" w:rsidR="006F10E3" w:rsidP="00FD295A" w:rsidRDefault="006F10E3" w14:paraId="5E93DF36" w14:textId="02B3709C">
      <w:pPr>
        <w:pStyle w:val="ListParagraph"/>
        <w:numPr>
          <w:ilvl w:val="1"/>
          <w:numId w:val="12"/>
        </w:numPr>
        <w:spacing w:before="240"/>
        <w:ind w:left="993" w:hanging="284"/>
      </w:pPr>
      <w:r>
        <w:t xml:space="preserve">processes </w:t>
      </w:r>
      <w:r w:rsidRPr="002F160A">
        <w:t>(</w:t>
      </w:r>
      <w:r>
        <w:t>1</w:t>
      </w:r>
      <w:r w:rsidRPr="002F160A">
        <w:t xml:space="preserve"> mark)</w:t>
      </w:r>
    </w:p>
    <w:tbl>
      <w:tblPr>
        <w:tblStyle w:val="TableGrid"/>
        <w:tblW w:w="0" w:type="auto"/>
        <w:tblInd w:w="988" w:type="dxa"/>
        <w:shd w:val="clear" w:color="auto" w:fill="FFF2CC" w:themeFill="accent4" w:themeFillTint="33"/>
        <w:tblLook w:val="04A0" w:firstRow="1" w:lastRow="0" w:firstColumn="1" w:lastColumn="0" w:noHBand="0" w:noVBand="1"/>
      </w:tblPr>
      <w:tblGrid>
        <w:gridCol w:w="8362"/>
      </w:tblGrid>
      <w:tr w:rsidR="006F10E3" w:rsidTr="6D5EE313" w14:paraId="5BD862B3" w14:textId="77777777">
        <w:trPr>
          <w:trHeight w:val="781"/>
        </w:trPr>
        <w:tc>
          <w:tcPr>
            <w:tcW w:w="8362" w:type="dxa"/>
            <w:shd w:val="clear" w:color="auto" w:fill="FFF2CC" w:themeFill="accent4" w:themeFillTint="33"/>
            <w:tcMar/>
          </w:tcPr>
          <w:p w:rsidRPr="004D7B66" w:rsidR="006F10E3" w:rsidRDefault="006F10E3" w14:noSpellErr="1" w14:paraId="27EB8DC1" w14:textId="4F1EDF88">
            <w:pPr>
              <w:spacing w:after="0" w:line="276" w:lineRule="auto"/>
            </w:pPr>
            <w:r w:rsidR="006F10E3">
              <w:rPr/>
              <w:t>Answer:</w:t>
            </w:r>
          </w:p>
          <w:p w:rsidRPr="004D7B66" w:rsidR="006F10E3" w:rsidP="6D5EE313" w:rsidRDefault="006F10E3" w14:paraId="69E6F1D5" w14:textId="0A08301D">
            <w:pPr>
              <w:pStyle w:val="Normal"/>
              <w:spacing w:after="0" w:line="276" w:lineRule="auto"/>
            </w:pPr>
            <w:r w:rsidRPr="6D5EE313" w:rsidR="245EC29A">
              <w:rPr>
                <w:rFonts w:ascii="Arial" w:hAnsi="Arial" w:eastAsia="Arial" w:cs="Arial"/>
                <w:noProof w:val="0"/>
                <w:sz w:val="22"/>
                <w:szCs w:val="22"/>
                <w:lang w:val="en-CA"/>
              </w:rPr>
              <w:t>Total number of processes created since the system started.</w:t>
            </w:r>
          </w:p>
        </w:tc>
      </w:tr>
    </w:tbl>
    <w:p w:rsidRPr="004D7B66" w:rsidR="006F10E3" w:rsidP="00FD295A" w:rsidRDefault="006F10E3" w14:paraId="4C4B1B59" w14:textId="0EC7E207">
      <w:pPr>
        <w:pStyle w:val="ListParagraph"/>
        <w:numPr>
          <w:ilvl w:val="1"/>
          <w:numId w:val="12"/>
        </w:numPr>
        <w:spacing w:before="240"/>
        <w:ind w:left="993" w:hanging="284"/>
      </w:pPr>
      <w:proofErr w:type="spellStart"/>
      <w:r>
        <w:t>procs_running</w:t>
      </w:r>
      <w:proofErr w:type="spellEnd"/>
      <w:r>
        <w:t xml:space="preserve"> </w:t>
      </w:r>
      <w:r w:rsidRPr="002F160A">
        <w:t>(</w:t>
      </w:r>
      <w:r>
        <w:t>1</w:t>
      </w:r>
      <w:r w:rsidRPr="002F160A">
        <w:t xml:space="preserve"> mark)</w:t>
      </w:r>
    </w:p>
    <w:tbl>
      <w:tblPr>
        <w:tblStyle w:val="TableGrid"/>
        <w:tblW w:w="0" w:type="auto"/>
        <w:tblInd w:w="988" w:type="dxa"/>
        <w:shd w:val="clear" w:color="auto" w:fill="FFF2CC" w:themeFill="accent4" w:themeFillTint="33"/>
        <w:tblLook w:val="04A0" w:firstRow="1" w:lastRow="0" w:firstColumn="1" w:lastColumn="0" w:noHBand="0" w:noVBand="1"/>
      </w:tblPr>
      <w:tblGrid>
        <w:gridCol w:w="8362"/>
      </w:tblGrid>
      <w:tr w:rsidR="006F10E3" w:rsidTr="6D5EE313" w14:paraId="5758B8BD" w14:textId="77777777">
        <w:trPr>
          <w:trHeight w:val="781"/>
        </w:trPr>
        <w:tc>
          <w:tcPr>
            <w:tcW w:w="8362" w:type="dxa"/>
            <w:shd w:val="clear" w:color="auto" w:fill="FFF2CC" w:themeFill="accent4" w:themeFillTint="33"/>
            <w:tcMar/>
          </w:tcPr>
          <w:p w:rsidRPr="004D7B66" w:rsidR="006F10E3" w:rsidRDefault="006F10E3" w14:noSpellErr="1" w14:paraId="7EFECD08" w14:textId="4AB5FCEB">
            <w:pPr>
              <w:spacing w:after="0" w:line="276" w:lineRule="auto"/>
            </w:pPr>
            <w:r w:rsidR="006F10E3">
              <w:rPr/>
              <w:t>Answer:</w:t>
            </w:r>
          </w:p>
          <w:p w:rsidRPr="004D7B66" w:rsidR="006F10E3" w:rsidP="6D5EE313" w:rsidRDefault="006F10E3" w14:paraId="78650AB5" w14:textId="1420D90E">
            <w:pPr>
              <w:pStyle w:val="Normal"/>
              <w:spacing w:after="0" w:line="276" w:lineRule="auto"/>
            </w:pPr>
            <w:r w:rsidRPr="6D5EE313" w:rsidR="12156541">
              <w:rPr>
                <w:rFonts w:ascii="Arial" w:hAnsi="Arial" w:eastAsia="Arial" w:cs="Arial"/>
                <w:noProof w:val="0"/>
                <w:sz w:val="22"/>
                <w:szCs w:val="22"/>
                <w:lang w:val="en-CA"/>
              </w:rPr>
              <w:t>Number of processes currently able to run.</w:t>
            </w:r>
          </w:p>
        </w:tc>
      </w:tr>
    </w:tbl>
    <w:p w:rsidRPr="004D7B66" w:rsidR="006F10E3" w:rsidP="00FD295A" w:rsidRDefault="006F10E3" w14:paraId="116EC872" w14:textId="4294DD66">
      <w:pPr>
        <w:pStyle w:val="ListParagraph"/>
        <w:numPr>
          <w:ilvl w:val="1"/>
          <w:numId w:val="12"/>
        </w:numPr>
        <w:spacing w:before="240"/>
        <w:ind w:left="993" w:hanging="284"/>
      </w:pPr>
      <w:proofErr w:type="spellStart"/>
      <w:r>
        <w:t>procs_blocked</w:t>
      </w:r>
      <w:proofErr w:type="spellEnd"/>
      <w:r>
        <w:t xml:space="preserve"> </w:t>
      </w:r>
      <w:r w:rsidRPr="002F160A">
        <w:t>(</w:t>
      </w:r>
      <w:r>
        <w:t>1</w:t>
      </w:r>
      <w:r w:rsidRPr="002F160A">
        <w:t xml:space="preserve"> mark)</w:t>
      </w:r>
    </w:p>
    <w:tbl>
      <w:tblPr>
        <w:tblStyle w:val="TableGrid"/>
        <w:tblW w:w="0" w:type="auto"/>
        <w:tblInd w:w="988" w:type="dxa"/>
        <w:shd w:val="clear" w:color="auto" w:fill="FFF2CC" w:themeFill="accent4" w:themeFillTint="33"/>
        <w:tblLook w:val="04A0" w:firstRow="1" w:lastRow="0" w:firstColumn="1" w:lastColumn="0" w:noHBand="0" w:noVBand="1"/>
      </w:tblPr>
      <w:tblGrid>
        <w:gridCol w:w="8362"/>
      </w:tblGrid>
      <w:tr w:rsidR="006F10E3" w:rsidTr="6D5EE313" w14:paraId="10E3BD0F" w14:textId="77777777">
        <w:trPr>
          <w:trHeight w:val="781"/>
        </w:trPr>
        <w:tc>
          <w:tcPr>
            <w:tcW w:w="8362" w:type="dxa"/>
            <w:shd w:val="clear" w:color="auto" w:fill="FFF2CC" w:themeFill="accent4" w:themeFillTint="33"/>
            <w:tcMar/>
          </w:tcPr>
          <w:p w:rsidRPr="004D7B66" w:rsidR="006F10E3" w:rsidRDefault="006F10E3" w14:noSpellErr="1" w14:paraId="66D5E155" w14:textId="19FBE5F0">
            <w:pPr>
              <w:spacing w:after="0" w:line="276" w:lineRule="auto"/>
            </w:pPr>
            <w:r w:rsidR="006F10E3">
              <w:rPr/>
              <w:t>Answer:</w:t>
            </w:r>
          </w:p>
          <w:p w:rsidRPr="004D7B66" w:rsidR="006F10E3" w:rsidP="6D5EE313" w:rsidRDefault="006F10E3" w14:paraId="620C674C" w14:textId="74CF73ED">
            <w:pPr>
              <w:pStyle w:val="Normal"/>
              <w:spacing w:after="0" w:line="276" w:lineRule="auto"/>
            </w:pPr>
            <w:r w:rsidR="119CDF72">
              <w:rPr/>
              <w:t>Number of processes currently waiting for I/O operations to finish.</w:t>
            </w:r>
          </w:p>
        </w:tc>
      </w:tr>
    </w:tbl>
    <w:p w:rsidR="006F10E3" w:rsidP="0028572A" w:rsidRDefault="000C0A30" w14:paraId="5FB53521" w14:textId="764173B3">
      <w:pPr>
        <w:pStyle w:val="ListParagraph"/>
        <w:numPr>
          <w:ilvl w:val="0"/>
          <w:numId w:val="1"/>
        </w:numPr>
        <w:spacing w:before="240"/>
        <w:ind w:left="425" w:hanging="425"/>
      </w:pPr>
      <w:r w:rsidRPr="000C0A30">
        <w:t xml:space="preserve">The </w:t>
      </w:r>
      <w:proofErr w:type="spellStart"/>
      <w:r w:rsidRPr="000C0A30">
        <w:rPr>
          <w:rFonts w:ascii="Courier New" w:hAnsi="Courier New" w:cs="Courier New"/>
        </w:rPr>
        <w:t>ps</w:t>
      </w:r>
      <w:proofErr w:type="spellEnd"/>
      <w:r w:rsidRPr="000C0A30">
        <w:t xml:space="preserve"> command displays process’s status. Use the </w:t>
      </w:r>
      <w:proofErr w:type="spellStart"/>
      <w:r w:rsidRPr="000C0A30">
        <w:rPr>
          <w:rFonts w:ascii="Courier New" w:hAnsi="Courier New" w:cs="Courier New"/>
        </w:rPr>
        <w:t>ps</w:t>
      </w:r>
      <w:proofErr w:type="spellEnd"/>
      <w:r w:rsidRPr="000C0A30">
        <w:t xml:space="preserve"> command without options, </w:t>
      </w:r>
      <w:r>
        <w:t xml:space="preserve">and then </w:t>
      </w:r>
      <w:r w:rsidRPr="000C0A30">
        <w:t xml:space="preserve">list and interpret the process’s attributes (use man for details about </w:t>
      </w:r>
      <w:proofErr w:type="spellStart"/>
      <w:r w:rsidRPr="000C0A30">
        <w:t>ps</w:t>
      </w:r>
      <w:proofErr w:type="spellEnd"/>
      <w:r w:rsidRPr="000C0A30">
        <w:t>)</w:t>
      </w:r>
      <w:r>
        <w:t>.</w:t>
      </w:r>
      <w:r w:rsidRPr="000C0A30">
        <w:t xml:space="preserve"> (2 marks)</w:t>
      </w:r>
    </w:p>
    <w:tbl>
      <w:tblPr>
        <w:tblStyle w:val="TableGrid"/>
        <w:tblW w:w="0" w:type="auto"/>
        <w:tblInd w:w="421" w:type="dxa"/>
        <w:shd w:val="clear" w:color="auto" w:fill="FFF2CC" w:themeFill="accent4" w:themeFillTint="33"/>
        <w:tblLook w:val="04A0" w:firstRow="1" w:lastRow="0" w:firstColumn="1" w:lastColumn="0" w:noHBand="0" w:noVBand="1"/>
      </w:tblPr>
      <w:tblGrid>
        <w:gridCol w:w="8929"/>
      </w:tblGrid>
      <w:tr w:rsidR="00340F7E" w:rsidTr="6D5EE313" w14:paraId="3DD9CC1A" w14:textId="77777777">
        <w:trPr>
          <w:trHeight w:val="1103"/>
        </w:trPr>
        <w:tc>
          <w:tcPr>
            <w:tcW w:w="8929" w:type="dxa"/>
            <w:shd w:val="clear" w:color="auto" w:fill="FFF2CC" w:themeFill="accent4" w:themeFillTint="33"/>
            <w:tcMar/>
          </w:tcPr>
          <w:p w:rsidRPr="004D7B66" w:rsidR="00340F7E" w:rsidRDefault="00340F7E" w14:noSpellErr="1" w14:paraId="6F6DD045" w14:textId="09FE36D5">
            <w:pPr>
              <w:spacing w:after="0" w:line="276" w:lineRule="auto"/>
            </w:pPr>
            <w:r w:rsidR="00340F7E">
              <w:rPr/>
              <w:t>Answer:</w:t>
            </w:r>
          </w:p>
          <w:p w:rsidRPr="004D7B66" w:rsidR="00340F7E" w:rsidP="6D5EE313" w:rsidRDefault="00340F7E" w14:paraId="6B1F7D68" w14:textId="0AF992E4">
            <w:pPr>
              <w:pStyle w:val="Normal"/>
              <w:spacing w:after="0" w:line="276" w:lineRule="auto"/>
            </w:pPr>
            <w:r w:rsidR="50AC0011">
              <w:rPr/>
              <w:t>PID: Process ID.</w:t>
            </w:r>
          </w:p>
          <w:p w:rsidRPr="004D7B66" w:rsidR="00340F7E" w:rsidP="6D5EE313" w:rsidRDefault="00340F7E" w14:paraId="69FE7FF4" w14:textId="599D47AF">
            <w:pPr>
              <w:pStyle w:val="Normal"/>
              <w:spacing w:after="0" w:line="276" w:lineRule="auto"/>
            </w:pPr>
            <w:r w:rsidR="50AC0011">
              <w:rPr/>
              <w:t>TTY: Terminal associated with the process.</w:t>
            </w:r>
          </w:p>
          <w:p w:rsidRPr="004D7B66" w:rsidR="00340F7E" w:rsidP="6D5EE313" w:rsidRDefault="00340F7E" w14:paraId="0BAF26E3" w14:textId="01CFC923">
            <w:pPr>
              <w:pStyle w:val="Normal"/>
              <w:spacing w:after="0" w:line="276" w:lineRule="auto"/>
            </w:pPr>
            <w:r w:rsidR="50AC0011">
              <w:rPr/>
              <w:t>TIME: Cumulative CPU time used by the process.</w:t>
            </w:r>
          </w:p>
          <w:p w:rsidRPr="004D7B66" w:rsidR="00340F7E" w:rsidP="6D5EE313" w:rsidRDefault="00340F7E" w14:paraId="276737F0" w14:textId="53465B0F">
            <w:pPr>
              <w:pStyle w:val="Normal"/>
              <w:spacing w:after="0" w:line="276" w:lineRule="auto"/>
            </w:pPr>
            <w:r w:rsidR="50AC0011">
              <w:rPr/>
              <w:t>CMD: Command that started the process.</w:t>
            </w:r>
          </w:p>
        </w:tc>
      </w:tr>
    </w:tbl>
    <w:p w:rsidRPr="004D7B66" w:rsidR="00F51D3B" w:rsidP="0028572A" w:rsidRDefault="000C0A30" w14:paraId="71317A73" w14:textId="340B615A">
      <w:pPr>
        <w:pStyle w:val="ListParagraph"/>
        <w:numPr>
          <w:ilvl w:val="0"/>
          <w:numId w:val="1"/>
        </w:numPr>
        <w:spacing w:before="240"/>
        <w:ind w:left="425" w:hanging="425"/>
      </w:pPr>
      <w:r>
        <w:t>Which</w:t>
      </w:r>
      <w:r w:rsidRPr="000C0A30">
        <w:t xml:space="preserve"> </w:t>
      </w:r>
      <w:proofErr w:type="spellStart"/>
      <w:r w:rsidRPr="000C0A30">
        <w:rPr>
          <w:rFonts w:ascii="Courier New" w:hAnsi="Courier New" w:cs="Courier New"/>
        </w:rPr>
        <w:t>ps</w:t>
      </w:r>
      <w:proofErr w:type="spellEnd"/>
      <w:r w:rsidRPr="000C0A30">
        <w:t xml:space="preserve"> command identifies only state, PID and command name of all processes</w:t>
      </w:r>
      <w:r>
        <w:t>?</w:t>
      </w:r>
      <w:r w:rsidRPr="000C0A30">
        <w:t xml:space="preserve"> (</w:t>
      </w:r>
      <w:r>
        <w:t>H</w:t>
      </w:r>
      <w:r w:rsidRPr="000C0A30">
        <w:t xml:space="preserve">int: </w:t>
      </w:r>
      <w:r>
        <w:t>U</w:t>
      </w:r>
      <w:r w:rsidRPr="000C0A30">
        <w:t xml:space="preserve">se </w:t>
      </w:r>
      <w:r>
        <w:t xml:space="preserve">the </w:t>
      </w:r>
      <w:r w:rsidRPr="000C0A30">
        <w:rPr>
          <w:rFonts w:ascii="Courier New" w:hAnsi="Courier New" w:cs="Courier New"/>
        </w:rPr>
        <w:t>-o</w:t>
      </w:r>
      <w:r w:rsidRPr="000C0A30">
        <w:t xml:space="preserve"> option</w:t>
      </w:r>
      <w:r>
        <w:t>.</w:t>
      </w:r>
      <w:r w:rsidRPr="000C0A30">
        <w:t>) (1 mark)</w:t>
      </w:r>
    </w:p>
    <w:tbl>
      <w:tblPr>
        <w:tblStyle w:val="TableGrid"/>
        <w:tblW w:w="0" w:type="auto"/>
        <w:tblInd w:w="421" w:type="dxa"/>
        <w:shd w:val="clear" w:color="auto" w:fill="FFF2CC" w:themeFill="accent4" w:themeFillTint="33"/>
        <w:tblLook w:val="04A0" w:firstRow="1" w:lastRow="0" w:firstColumn="1" w:lastColumn="0" w:noHBand="0" w:noVBand="1"/>
      </w:tblPr>
      <w:tblGrid>
        <w:gridCol w:w="8929"/>
      </w:tblGrid>
      <w:tr w:rsidR="00F51D3B" w:rsidTr="6D5EE313" w14:paraId="5DB5751F" w14:textId="77777777">
        <w:trPr>
          <w:trHeight w:val="1002"/>
        </w:trPr>
        <w:tc>
          <w:tcPr>
            <w:tcW w:w="8929" w:type="dxa"/>
            <w:shd w:val="clear" w:color="auto" w:fill="FFF2CC" w:themeFill="accent4" w:themeFillTint="33"/>
            <w:tcMar/>
          </w:tcPr>
          <w:p w:rsidRPr="004D7B66" w:rsidR="00F51D3B" w:rsidRDefault="00F51D3B" w14:noSpellErr="1" w14:paraId="04055668" w14:textId="669F6AA2">
            <w:pPr>
              <w:spacing w:after="0" w:line="276" w:lineRule="auto"/>
            </w:pPr>
            <w:r w:rsidR="00F51D3B">
              <w:rPr/>
              <w:t>Answer:</w:t>
            </w:r>
          </w:p>
          <w:p w:rsidRPr="004D7B66" w:rsidR="00F51D3B" w:rsidP="6D5EE313" w:rsidRDefault="00F51D3B" w14:paraId="12338657" w14:textId="31413B59">
            <w:pPr>
              <w:pStyle w:val="Normal"/>
              <w:spacing w:after="0" w:line="276" w:lineRule="auto"/>
            </w:pPr>
            <w:r w:rsidRPr="6D5EE313" w:rsidR="3DB59432">
              <w:rPr>
                <w:rFonts w:ascii="Arial" w:hAnsi="Arial" w:eastAsia="Arial" w:cs="Arial"/>
                <w:noProof w:val="0"/>
                <w:sz w:val="22"/>
                <w:szCs w:val="22"/>
                <w:lang w:val="en-CA"/>
              </w:rPr>
              <w:t xml:space="preserve">The </w:t>
            </w:r>
            <w:r w:rsidRPr="6D5EE313" w:rsidR="210053E9">
              <w:rPr>
                <w:rFonts w:ascii="Arial" w:hAnsi="Arial" w:eastAsia="Arial" w:cs="Arial"/>
                <w:noProof w:val="0"/>
                <w:sz w:val="22"/>
                <w:szCs w:val="22"/>
                <w:lang w:val="en-CA"/>
              </w:rPr>
              <w:t>‘</w:t>
            </w:r>
            <w:r w:rsidRPr="6D5EE313" w:rsidR="3DB59432">
              <w:rPr>
                <w:rFonts w:ascii="Arial" w:hAnsi="Arial" w:eastAsia="Arial" w:cs="Arial"/>
                <w:noProof w:val="0"/>
                <w:sz w:val="22"/>
                <w:szCs w:val="22"/>
                <w:lang w:val="en-CA"/>
              </w:rPr>
              <w:t xml:space="preserve"> </w:t>
            </w:r>
            <w:r w:rsidRPr="6D5EE313" w:rsidR="3DB59432">
              <w:rPr>
                <w:rFonts w:ascii="Consolas" w:hAnsi="Consolas" w:eastAsia="Consolas" w:cs="Consolas"/>
                <w:noProof w:val="0"/>
                <w:sz w:val="22"/>
                <w:szCs w:val="22"/>
                <w:lang w:val="en-CA"/>
              </w:rPr>
              <w:t xml:space="preserve">ps -o </w:t>
            </w:r>
            <w:r w:rsidRPr="6D5EE313" w:rsidR="3DB59432">
              <w:rPr>
                <w:rFonts w:ascii="Consolas" w:hAnsi="Consolas" w:eastAsia="Consolas" w:cs="Consolas"/>
                <w:noProof w:val="0"/>
                <w:sz w:val="22"/>
                <w:szCs w:val="22"/>
                <w:lang w:val="en-CA"/>
              </w:rPr>
              <w:t>state,pid,comm</w:t>
            </w:r>
            <w:r w:rsidRPr="6D5EE313" w:rsidR="313DCDC0">
              <w:rPr>
                <w:rFonts w:ascii="Consolas" w:hAnsi="Consolas" w:eastAsia="Consolas" w:cs="Consolas"/>
                <w:noProof w:val="0"/>
                <w:sz w:val="22"/>
                <w:szCs w:val="22"/>
                <w:lang w:val="en-CA"/>
              </w:rPr>
              <w:t>’</w:t>
            </w:r>
            <w:r w:rsidRPr="6D5EE313" w:rsidR="3DB59432">
              <w:rPr>
                <w:rFonts w:ascii="Arial" w:hAnsi="Arial" w:eastAsia="Arial" w:cs="Arial"/>
                <w:noProof w:val="0"/>
                <w:sz w:val="22"/>
                <w:szCs w:val="22"/>
                <w:lang w:val="en-CA"/>
              </w:rPr>
              <w:t xml:space="preserve"> command </w:t>
            </w:r>
            <w:r w:rsidRPr="6D5EE313" w:rsidR="3DB59432">
              <w:rPr>
                <w:rFonts w:ascii="Arial" w:hAnsi="Arial" w:eastAsia="Arial" w:cs="Arial"/>
                <w:noProof w:val="0"/>
                <w:sz w:val="22"/>
                <w:szCs w:val="22"/>
                <w:lang w:val="en-CA"/>
              </w:rPr>
              <w:t>identifies</w:t>
            </w:r>
            <w:r w:rsidRPr="6D5EE313" w:rsidR="3DB59432">
              <w:rPr>
                <w:rFonts w:ascii="Arial" w:hAnsi="Arial" w:eastAsia="Arial" w:cs="Arial"/>
                <w:noProof w:val="0"/>
                <w:sz w:val="22"/>
                <w:szCs w:val="22"/>
                <w:lang w:val="en-CA"/>
              </w:rPr>
              <w:t xml:space="preserve"> the state, PID, and command name of all processes.</w:t>
            </w:r>
          </w:p>
        </w:tc>
      </w:tr>
    </w:tbl>
    <w:p w:rsidR="000C0A30" w:rsidP="00FD295A" w:rsidRDefault="000C0A30" w14:paraId="4FE4AA98" w14:textId="78A93CF6">
      <w:pPr>
        <w:pStyle w:val="ListParagraph"/>
        <w:keepNext/>
        <w:numPr>
          <w:ilvl w:val="0"/>
          <w:numId w:val="12"/>
        </w:numPr>
        <w:spacing w:before="240"/>
        <w:ind w:left="425" w:hanging="425"/>
      </w:pPr>
      <w:r w:rsidRPr="000C0A30">
        <w:t xml:space="preserve">Use </w:t>
      </w:r>
      <w:r w:rsidRPr="000C0A30">
        <w:rPr>
          <w:rFonts w:ascii="Courier New" w:hAnsi="Courier New" w:cs="Courier New"/>
        </w:rPr>
        <w:t xml:space="preserve">man </w:t>
      </w:r>
      <w:proofErr w:type="spellStart"/>
      <w:r w:rsidRPr="000C0A30">
        <w:rPr>
          <w:rFonts w:ascii="Courier New" w:hAnsi="Courier New" w:cs="Courier New"/>
        </w:rPr>
        <w:t>ps</w:t>
      </w:r>
      <w:proofErr w:type="spellEnd"/>
      <w:r w:rsidRPr="000C0A30">
        <w:t xml:space="preserve"> to identify the process state codes associated with </w:t>
      </w:r>
      <w:r>
        <w:t xml:space="preserve">the following </w:t>
      </w:r>
      <w:r w:rsidRPr="000C0A30">
        <w:t>process states</w:t>
      </w:r>
      <w:r w:rsidRPr="002F160A">
        <w:t xml:space="preserve">. </w:t>
      </w:r>
    </w:p>
    <w:p w:rsidRPr="004D7B66" w:rsidR="000C0A30" w:rsidP="00FD295A" w:rsidRDefault="000C0A30" w14:paraId="127161DD" w14:textId="29AE10C5">
      <w:pPr>
        <w:pStyle w:val="ListParagraph"/>
        <w:numPr>
          <w:ilvl w:val="1"/>
          <w:numId w:val="12"/>
        </w:numPr>
        <w:spacing w:before="120"/>
        <w:ind w:left="993" w:hanging="284"/>
      </w:pPr>
      <w:r>
        <w:t xml:space="preserve">D – </w:t>
      </w:r>
      <w:r w:rsidRPr="002F160A">
        <w:t>(</w:t>
      </w:r>
      <w:r>
        <w:t>1</w:t>
      </w:r>
      <w:r w:rsidRPr="002F160A">
        <w:t xml:space="preserve"> mark)</w:t>
      </w:r>
    </w:p>
    <w:tbl>
      <w:tblPr>
        <w:tblStyle w:val="TableGrid"/>
        <w:tblW w:w="0" w:type="auto"/>
        <w:tblInd w:w="988" w:type="dxa"/>
        <w:shd w:val="clear" w:color="auto" w:fill="FFF2CC" w:themeFill="accent4" w:themeFillTint="33"/>
        <w:tblLook w:val="04A0" w:firstRow="1" w:lastRow="0" w:firstColumn="1" w:lastColumn="0" w:noHBand="0" w:noVBand="1"/>
      </w:tblPr>
      <w:tblGrid>
        <w:gridCol w:w="8362"/>
      </w:tblGrid>
      <w:tr w:rsidR="000C0A30" w:rsidTr="6D5EE313" w14:paraId="55C7C866" w14:textId="77777777">
        <w:trPr>
          <w:trHeight w:val="781"/>
        </w:trPr>
        <w:tc>
          <w:tcPr>
            <w:tcW w:w="8362" w:type="dxa"/>
            <w:shd w:val="clear" w:color="auto" w:fill="FFF2CC" w:themeFill="accent4" w:themeFillTint="33"/>
            <w:tcMar/>
          </w:tcPr>
          <w:p w:rsidRPr="004D7B66" w:rsidR="000C0A30" w:rsidRDefault="000C0A30" w14:noSpellErr="1" w14:paraId="508DBD8A" w14:textId="57A13398">
            <w:pPr>
              <w:spacing w:after="0" w:line="276" w:lineRule="auto"/>
            </w:pPr>
            <w:r w:rsidR="000C0A30">
              <w:rPr/>
              <w:t>Answer:</w:t>
            </w:r>
          </w:p>
          <w:p w:rsidRPr="004D7B66" w:rsidR="000C0A30" w:rsidP="6D5EE313" w:rsidRDefault="000C0A30" w14:paraId="22C40A31" w14:textId="705D839F">
            <w:pPr>
              <w:pStyle w:val="Normal"/>
              <w:spacing w:after="0" w:line="276" w:lineRule="auto"/>
            </w:pPr>
            <w:r w:rsidRPr="6D5EE313" w:rsidR="7C7A0F4A">
              <w:rPr>
                <w:rFonts w:ascii="Arial" w:hAnsi="Arial" w:eastAsia="Arial" w:cs="Arial"/>
                <w:noProof w:val="0"/>
                <w:sz w:val="22"/>
                <w:szCs w:val="22"/>
                <w:lang w:val="en-CA"/>
              </w:rPr>
              <w:t>Uninterruptible sleep (usually I/O).</w:t>
            </w:r>
          </w:p>
        </w:tc>
      </w:tr>
    </w:tbl>
    <w:p w:rsidRPr="004D7B66" w:rsidR="000C0A30" w:rsidP="00FD295A" w:rsidRDefault="000C0A30" w14:paraId="6C5FDFA5" w14:textId="1231799C">
      <w:pPr>
        <w:pStyle w:val="ListParagraph"/>
        <w:numPr>
          <w:ilvl w:val="1"/>
          <w:numId w:val="12"/>
        </w:numPr>
        <w:spacing w:before="240"/>
        <w:ind w:left="993" w:hanging="284"/>
      </w:pPr>
      <w:r>
        <w:t xml:space="preserve">R – </w:t>
      </w:r>
      <w:r w:rsidRPr="002F160A">
        <w:t>(</w:t>
      </w:r>
      <w:r>
        <w:t>1</w:t>
      </w:r>
      <w:r w:rsidRPr="002F160A">
        <w:t xml:space="preserve"> mark)</w:t>
      </w:r>
    </w:p>
    <w:tbl>
      <w:tblPr>
        <w:tblStyle w:val="TableGrid"/>
        <w:tblW w:w="0" w:type="auto"/>
        <w:tblInd w:w="988" w:type="dxa"/>
        <w:shd w:val="clear" w:color="auto" w:fill="FFF2CC" w:themeFill="accent4" w:themeFillTint="33"/>
        <w:tblLook w:val="04A0" w:firstRow="1" w:lastRow="0" w:firstColumn="1" w:lastColumn="0" w:noHBand="0" w:noVBand="1"/>
      </w:tblPr>
      <w:tblGrid>
        <w:gridCol w:w="8362"/>
      </w:tblGrid>
      <w:tr w:rsidR="000C0A30" w:rsidTr="6D5EE313" w14:paraId="51E17F76" w14:textId="77777777">
        <w:trPr>
          <w:trHeight w:val="781"/>
        </w:trPr>
        <w:tc>
          <w:tcPr>
            <w:tcW w:w="8362" w:type="dxa"/>
            <w:shd w:val="clear" w:color="auto" w:fill="FFF2CC" w:themeFill="accent4" w:themeFillTint="33"/>
            <w:tcMar/>
          </w:tcPr>
          <w:p w:rsidRPr="004D7B66" w:rsidR="000C0A30" w:rsidRDefault="000C0A30" w14:noSpellErr="1" w14:paraId="2FD15ACB" w14:textId="6AD50722">
            <w:pPr>
              <w:spacing w:after="0" w:line="276" w:lineRule="auto"/>
            </w:pPr>
            <w:r w:rsidR="000C0A30">
              <w:rPr/>
              <w:t>Answer:</w:t>
            </w:r>
          </w:p>
          <w:p w:rsidRPr="004D7B66" w:rsidR="000C0A30" w:rsidP="6D5EE313" w:rsidRDefault="000C0A30" w14:paraId="3513C10A" w14:textId="6F67267B">
            <w:pPr>
              <w:pStyle w:val="Normal"/>
              <w:spacing w:after="0" w:line="276" w:lineRule="auto"/>
            </w:pPr>
            <w:r w:rsidRPr="6D5EE313" w:rsidR="4BA81ACD">
              <w:rPr>
                <w:rFonts w:ascii="Arial" w:hAnsi="Arial" w:eastAsia="Arial" w:cs="Arial"/>
                <w:noProof w:val="0"/>
                <w:sz w:val="22"/>
                <w:szCs w:val="22"/>
                <w:lang w:val="en-CA"/>
              </w:rPr>
              <w:t>Running or runnable (on run queue).</w:t>
            </w:r>
          </w:p>
        </w:tc>
      </w:tr>
    </w:tbl>
    <w:p w:rsidRPr="004D7B66" w:rsidR="000C0A30" w:rsidP="00FD295A" w:rsidRDefault="000C0A30" w14:paraId="52E3C21C" w14:textId="4B74CFB4">
      <w:pPr>
        <w:pStyle w:val="ListParagraph"/>
        <w:numPr>
          <w:ilvl w:val="1"/>
          <w:numId w:val="12"/>
        </w:numPr>
        <w:spacing w:before="240"/>
        <w:ind w:left="993" w:hanging="284"/>
      </w:pPr>
      <w:r>
        <w:t xml:space="preserve">T – </w:t>
      </w:r>
      <w:r w:rsidRPr="002F160A">
        <w:t>(</w:t>
      </w:r>
      <w:r>
        <w:t>1</w:t>
      </w:r>
      <w:r w:rsidRPr="002F160A">
        <w:t xml:space="preserve"> mark)</w:t>
      </w:r>
    </w:p>
    <w:tbl>
      <w:tblPr>
        <w:tblStyle w:val="TableGrid"/>
        <w:tblW w:w="0" w:type="auto"/>
        <w:tblInd w:w="988" w:type="dxa"/>
        <w:shd w:val="clear" w:color="auto" w:fill="FFF2CC" w:themeFill="accent4" w:themeFillTint="33"/>
        <w:tblLook w:val="04A0" w:firstRow="1" w:lastRow="0" w:firstColumn="1" w:lastColumn="0" w:noHBand="0" w:noVBand="1"/>
      </w:tblPr>
      <w:tblGrid>
        <w:gridCol w:w="8362"/>
      </w:tblGrid>
      <w:tr w:rsidR="000C0A30" w:rsidTr="6D5EE313" w14:paraId="71A3AC4B" w14:textId="77777777">
        <w:trPr>
          <w:trHeight w:val="781"/>
        </w:trPr>
        <w:tc>
          <w:tcPr>
            <w:tcW w:w="8362" w:type="dxa"/>
            <w:shd w:val="clear" w:color="auto" w:fill="FFF2CC" w:themeFill="accent4" w:themeFillTint="33"/>
            <w:tcMar/>
          </w:tcPr>
          <w:p w:rsidRPr="004D7B66" w:rsidR="000C0A30" w:rsidRDefault="000C0A30" w14:noSpellErr="1" w14:paraId="096D666B" w14:textId="4F2CF31C">
            <w:pPr>
              <w:spacing w:after="0" w:line="276" w:lineRule="auto"/>
            </w:pPr>
            <w:r w:rsidR="000C0A30">
              <w:rPr/>
              <w:t>Answer:</w:t>
            </w:r>
          </w:p>
          <w:p w:rsidRPr="004D7B66" w:rsidR="000C0A30" w:rsidP="6D5EE313" w:rsidRDefault="000C0A30" w14:paraId="069A89C3" w14:textId="2C3F47A7">
            <w:pPr>
              <w:pStyle w:val="Normal"/>
              <w:spacing w:after="0" w:line="276" w:lineRule="auto"/>
            </w:pPr>
            <w:r w:rsidRPr="6D5EE313" w:rsidR="2D4ED261">
              <w:rPr>
                <w:rFonts w:ascii="Arial" w:hAnsi="Arial" w:eastAsia="Arial" w:cs="Arial"/>
                <w:noProof w:val="0"/>
                <w:sz w:val="22"/>
                <w:szCs w:val="22"/>
                <w:lang w:val="en-CA"/>
              </w:rPr>
              <w:t>Stopped by job control signal.</w:t>
            </w:r>
          </w:p>
        </w:tc>
      </w:tr>
    </w:tbl>
    <w:p w:rsidRPr="004D7B66" w:rsidR="000C0A30" w:rsidP="00FD295A" w:rsidRDefault="000C0A30" w14:paraId="159B295B" w14:textId="30A0ED40">
      <w:pPr>
        <w:pStyle w:val="ListParagraph"/>
        <w:numPr>
          <w:ilvl w:val="1"/>
          <w:numId w:val="12"/>
        </w:numPr>
        <w:spacing w:before="240"/>
        <w:ind w:left="993" w:hanging="284"/>
      </w:pPr>
      <w:r>
        <w:t xml:space="preserve">X – </w:t>
      </w:r>
      <w:r w:rsidRPr="002F160A">
        <w:t>(</w:t>
      </w:r>
      <w:r>
        <w:t>1</w:t>
      </w:r>
      <w:r w:rsidRPr="002F160A">
        <w:t xml:space="preserve"> mark)</w:t>
      </w:r>
    </w:p>
    <w:tbl>
      <w:tblPr>
        <w:tblStyle w:val="TableGrid"/>
        <w:tblW w:w="0" w:type="auto"/>
        <w:tblInd w:w="988" w:type="dxa"/>
        <w:shd w:val="clear" w:color="auto" w:fill="FFF2CC" w:themeFill="accent4" w:themeFillTint="33"/>
        <w:tblLook w:val="04A0" w:firstRow="1" w:lastRow="0" w:firstColumn="1" w:lastColumn="0" w:noHBand="0" w:noVBand="1"/>
      </w:tblPr>
      <w:tblGrid>
        <w:gridCol w:w="8362"/>
      </w:tblGrid>
      <w:tr w:rsidR="000C0A30" w:rsidTr="6D5EE313" w14:paraId="7ADBE26B" w14:textId="77777777">
        <w:trPr>
          <w:trHeight w:val="781"/>
        </w:trPr>
        <w:tc>
          <w:tcPr>
            <w:tcW w:w="8362" w:type="dxa"/>
            <w:shd w:val="clear" w:color="auto" w:fill="FFF2CC" w:themeFill="accent4" w:themeFillTint="33"/>
            <w:tcMar/>
          </w:tcPr>
          <w:p w:rsidRPr="004D7B66" w:rsidR="000C0A30" w:rsidRDefault="000C0A30" w14:noSpellErr="1" w14:paraId="29ECAA54" w14:textId="4872C2BC">
            <w:pPr>
              <w:spacing w:after="0" w:line="276" w:lineRule="auto"/>
            </w:pPr>
            <w:r w:rsidR="000C0A30">
              <w:rPr/>
              <w:t>Answer:</w:t>
            </w:r>
          </w:p>
          <w:p w:rsidRPr="004D7B66" w:rsidR="000C0A30" w:rsidP="6D5EE313" w:rsidRDefault="000C0A30" w14:paraId="7C8E518F" w14:textId="791DB979">
            <w:pPr>
              <w:pStyle w:val="Normal"/>
              <w:spacing w:after="0" w:line="276" w:lineRule="auto"/>
            </w:pPr>
            <w:r w:rsidRPr="6D5EE313" w:rsidR="41B680F6">
              <w:rPr>
                <w:rFonts w:ascii="Arial" w:hAnsi="Arial" w:eastAsia="Arial" w:cs="Arial"/>
                <w:noProof w:val="0"/>
                <w:sz w:val="22"/>
                <w:szCs w:val="22"/>
                <w:lang w:val="en-CA"/>
              </w:rPr>
              <w:t>Dead (should never be seen).</w:t>
            </w:r>
          </w:p>
        </w:tc>
      </w:tr>
    </w:tbl>
    <w:p w:rsidRPr="004D7B66" w:rsidR="000C0A30" w:rsidP="00FD295A" w:rsidRDefault="000C0A30" w14:paraId="5DD6BCCF" w14:textId="13AFEFCD">
      <w:pPr>
        <w:pStyle w:val="ListParagraph"/>
        <w:numPr>
          <w:ilvl w:val="1"/>
          <w:numId w:val="12"/>
        </w:numPr>
        <w:spacing w:before="240"/>
        <w:ind w:left="993" w:hanging="284"/>
      </w:pPr>
      <w:r>
        <w:t xml:space="preserve">Z – </w:t>
      </w:r>
      <w:r w:rsidRPr="002F160A">
        <w:t>(</w:t>
      </w:r>
      <w:r>
        <w:t>1</w:t>
      </w:r>
      <w:r w:rsidRPr="002F160A">
        <w:t xml:space="preserve"> mark)</w:t>
      </w:r>
    </w:p>
    <w:tbl>
      <w:tblPr>
        <w:tblStyle w:val="TableGrid"/>
        <w:tblW w:w="0" w:type="auto"/>
        <w:tblInd w:w="988" w:type="dxa"/>
        <w:shd w:val="clear" w:color="auto" w:fill="FFF2CC" w:themeFill="accent4" w:themeFillTint="33"/>
        <w:tblLook w:val="04A0" w:firstRow="1" w:lastRow="0" w:firstColumn="1" w:lastColumn="0" w:noHBand="0" w:noVBand="1"/>
      </w:tblPr>
      <w:tblGrid>
        <w:gridCol w:w="8362"/>
      </w:tblGrid>
      <w:tr w:rsidR="000C0A30" w:rsidTr="6D5EE313" w14:paraId="78E26044" w14:textId="77777777">
        <w:trPr>
          <w:trHeight w:val="781"/>
        </w:trPr>
        <w:tc>
          <w:tcPr>
            <w:tcW w:w="8362" w:type="dxa"/>
            <w:shd w:val="clear" w:color="auto" w:fill="FFF2CC" w:themeFill="accent4" w:themeFillTint="33"/>
            <w:tcMar/>
          </w:tcPr>
          <w:p w:rsidRPr="004D7B66" w:rsidR="000C0A30" w:rsidRDefault="000C0A30" w14:noSpellErr="1" w14:paraId="72020C14" w14:textId="1F59639E">
            <w:pPr>
              <w:spacing w:after="0" w:line="276" w:lineRule="auto"/>
            </w:pPr>
            <w:r w:rsidR="000C0A30">
              <w:rPr/>
              <w:t>Answer:</w:t>
            </w:r>
          </w:p>
          <w:p w:rsidRPr="004D7B66" w:rsidR="000C0A30" w:rsidP="6D5EE313" w:rsidRDefault="000C0A30" w14:paraId="12163455" w14:textId="39AB679F">
            <w:pPr>
              <w:pStyle w:val="Normal"/>
              <w:spacing w:after="0" w:line="276" w:lineRule="auto"/>
            </w:pPr>
            <w:r w:rsidRPr="6D5EE313" w:rsidR="7213415D">
              <w:rPr>
                <w:rFonts w:ascii="Arial" w:hAnsi="Arial" w:eastAsia="Arial" w:cs="Arial"/>
                <w:noProof w:val="0"/>
                <w:sz w:val="22"/>
                <w:szCs w:val="22"/>
                <w:lang w:val="en-CA"/>
              </w:rPr>
              <w:t>Defunct ("zombie") process</w:t>
            </w:r>
          </w:p>
        </w:tc>
      </w:tr>
    </w:tbl>
    <w:p w:rsidRPr="004D7B66" w:rsidR="000C0A30" w:rsidP="000C0A30" w:rsidRDefault="000C0A30" w14:paraId="39FA6F0C" w14:textId="77777777">
      <w:pPr>
        <w:pStyle w:val="ListParagraph"/>
        <w:numPr>
          <w:ilvl w:val="0"/>
          <w:numId w:val="1"/>
        </w:numPr>
        <w:spacing w:before="240"/>
        <w:ind w:left="425" w:hanging="425"/>
      </w:pPr>
      <w:r w:rsidRPr="000C0A30">
        <w:t xml:space="preserve">What is the difference between a zombie </w:t>
      </w:r>
      <w:r>
        <w:t xml:space="preserve">process </w:t>
      </w:r>
      <w:r w:rsidRPr="000C0A30">
        <w:t>and an orphan process? (2 marks)</w:t>
      </w:r>
    </w:p>
    <w:tbl>
      <w:tblPr>
        <w:tblStyle w:val="TableGrid"/>
        <w:tblW w:w="0" w:type="auto"/>
        <w:tblInd w:w="421" w:type="dxa"/>
        <w:shd w:val="clear" w:color="auto" w:fill="FFF2CC" w:themeFill="accent4" w:themeFillTint="33"/>
        <w:tblLook w:val="04A0" w:firstRow="1" w:lastRow="0" w:firstColumn="1" w:lastColumn="0" w:noHBand="0" w:noVBand="1"/>
      </w:tblPr>
      <w:tblGrid>
        <w:gridCol w:w="8929"/>
      </w:tblGrid>
      <w:tr w:rsidR="000C0A30" w:rsidTr="6D5EE313" w14:paraId="54DE7F60" w14:textId="77777777">
        <w:trPr>
          <w:trHeight w:val="1002"/>
        </w:trPr>
        <w:tc>
          <w:tcPr>
            <w:tcW w:w="8929" w:type="dxa"/>
            <w:shd w:val="clear" w:color="auto" w:fill="FFF2CC" w:themeFill="accent4" w:themeFillTint="33"/>
            <w:tcMar/>
          </w:tcPr>
          <w:p w:rsidRPr="004D7B66" w:rsidR="000C0A30" w:rsidRDefault="000C0A30" w14:noSpellErr="1" w14:paraId="63EBCF19" w14:textId="4652B6FD">
            <w:pPr>
              <w:spacing w:after="0" w:line="276" w:lineRule="auto"/>
            </w:pPr>
            <w:r w:rsidR="000C0A30">
              <w:rPr/>
              <w:t>Answer:</w:t>
            </w:r>
          </w:p>
          <w:p w:rsidRPr="004D7B66" w:rsidR="000C0A30" w:rsidP="6D5EE313" w:rsidRDefault="000C0A30" w14:paraId="556AB8EB" w14:textId="51169B29">
            <w:pPr>
              <w:pStyle w:val="ListParagraph"/>
              <w:numPr>
                <w:numId w:val="0"/>
              </w:numPr>
              <w:spacing w:before="0" w:beforeAutospacing="off" w:after="0" w:afterAutospacing="off" w:line="276" w:lineRule="auto"/>
              <w:ind w:left="0"/>
              <w:rPr>
                <w:rFonts w:ascii="Arial" w:hAnsi="Arial" w:eastAsia="Arial" w:cs="Arial"/>
                <w:noProof w:val="0"/>
                <w:sz w:val="22"/>
                <w:szCs w:val="22"/>
                <w:lang w:val="en-CA"/>
              </w:rPr>
            </w:pPr>
            <w:r w:rsidRPr="6D5EE313" w:rsidR="31C4387C">
              <w:rPr>
                <w:rFonts w:ascii="Arial" w:hAnsi="Arial" w:eastAsia="Arial" w:cs="Arial"/>
                <w:b w:val="0"/>
                <w:bCs w:val="0"/>
                <w:noProof w:val="0"/>
                <w:sz w:val="22"/>
                <w:szCs w:val="22"/>
                <w:lang w:val="en-CA"/>
              </w:rPr>
              <w:t>Zombie Process</w:t>
            </w:r>
            <w:r w:rsidRPr="6D5EE313" w:rsidR="31C4387C">
              <w:rPr>
                <w:rFonts w:ascii="Arial" w:hAnsi="Arial" w:eastAsia="Arial" w:cs="Arial"/>
                <w:noProof w:val="0"/>
                <w:sz w:val="22"/>
                <w:szCs w:val="22"/>
                <w:lang w:val="en-CA"/>
              </w:rPr>
              <w:t>: A process that has completed execution but still has an entry in the process table to report its status to its parent process.</w:t>
            </w:r>
          </w:p>
          <w:p w:rsidRPr="004D7B66" w:rsidR="000C0A30" w:rsidP="6D5EE313" w:rsidRDefault="000C0A30" w14:paraId="4C9FD258" w14:textId="1FA36CAE">
            <w:pPr>
              <w:pStyle w:val="ListParagraph"/>
              <w:numPr>
                <w:numId w:val="0"/>
              </w:numPr>
              <w:spacing w:before="0" w:beforeAutospacing="off" w:after="0" w:afterAutospacing="off" w:line="276" w:lineRule="auto"/>
              <w:ind w:left="0"/>
              <w:rPr>
                <w:rFonts w:ascii="Arial" w:hAnsi="Arial" w:eastAsia="Arial" w:cs="Arial"/>
                <w:noProof w:val="0"/>
                <w:sz w:val="22"/>
                <w:szCs w:val="22"/>
                <w:lang w:val="en-CA"/>
              </w:rPr>
            </w:pPr>
            <w:r w:rsidRPr="6D5EE313" w:rsidR="31C4387C">
              <w:rPr>
                <w:rFonts w:ascii="Arial" w:hAnsi="Arial" w:eastAsia="Arial" w:cs="Arial"/>
                <w:b w:val="0"/>
                <w:bCs w:val="0"/>
                <w:noProof w:val="0"/>
                <w:sz w:val="22"/>
                <w:szCs w:val="22"/>
                <w:lang w:val="en-CA"/>
              </w:rPr>
              <w:t>Orphan Process</w:t>
            </w:r>
            <w:r w:rsidRPr="6D5EE313" w:rsidR="31C4387C">
              <w:rPr>
                <w:rFonts w:ascii="Arial" w:hAnsi="Arial" w:eastAsia="Arial" w:cs="Arial"/>
                <w:noProof w:val="0"/>
                <w:sz w:val="22"/>
                <w:szCs w:val="22"/>
                <w:lang w:val="en-CA"/>
              </w:rPr>
              <w:t xml:space="preserve">: A process whose parent has </w:t>
            </w:r>
            <w:r w:rsidRPr="6D5EE313" w:rsidR="31C4387C">
              <w:rPr>
                <w:rFonts w:ascii="Arial" w:hAnsi="Arial" w:eastAsia="Arial" w:cs="Arial"/>
                <w:noProof w:val="0"/>
                <w:sz w:val="22"/>
                <w:szCs w:val="22"/>
                <w:lang w:val="en-CA"/>
              </w:rPr>
              <w:t>terminated</w:t>
            </w:r>
            <w:r w:rsidRPr="6D5EE313" w:rsidR="31C4387C">
              <w:rPr>
                <w:rFonts w:ascii="Arial" w:hAnsi="Arial" w:eastAsia="Arial" w:cs="Arial"/>
                <w:noProof w:val="0"/>
                <w:sz w:val="22"/>
                <w:szCs w:val="22"/>
                <w:lang w:val="en-CA"/>
              </w:rPr>
              <w:t xml:space="preserve">, leaving it without a parent process. The </w:t>
            </w:r>
            <w:r w:rsidRPr="6D5EE313" w:rsidR="31C4387C">
              <w:rPr>
                <w:rFonts w:ascii="Arial" w:hAnsi="Arial" w:eastAsia="Arial" w:cs="Arial"/>
                <w:noProof w:val="0"/>
                <w:sz w:val="22"/>
                <w:szCs w:val="22"/>
                <w:lang w:val="en-CA"/>
              </w:rPr>
              <w:t>init</w:t>
            </w:r>
            <w:r w:rsidRPr="6D5EE313" w:rsidR="31C4387C">
              <w:rPr>
                <w:rFonts w:ascii="Arial" w:hAnsi="Arial" w:eastAsia="Arial" w:cs="Arial"/>
                <w:noProof w:val="0"/>
                <w:sz w:val="22"/>
                <w:szCs w:val="22"/>
                <w:lang w:val="en-CA"/>
              </w:rPr>
              <w:t xml:space="preserve"> process typically adopts orphan processes.</w:t>
            </w:r>
          </w:p>
          <w:p w:rsidRPr="004D7B66" w:rsidR="000C0A30" w:rsidP="6D5EE313" w:rsidRDefault="000C0A30" w14:paraId="5782ED82" w14:textId="5A59B754">
            <w:pPr>
              <w:pStyle w:val="Normal"/>
              <w:spacing w:after="0" w:line="276" w:lineRule="auto"/>
            </w:pPr>
          </w:p>
        </w:tc>
      </w:tr>
    </w:tbl>
    <w:p w:rsidR="00E94D01" w:rsidP="000C0A30" w:rsidRDefault="000C0A30" w14:paraId="2D98AD72" w14:textId="15889F3D">
      <w:pPr>
        <w:pStyle w:val="ListParagraph"/>
        <w:numPr>
          <w:ilvl w:val="0"/>
          <w:numId w:val="1"/>
        </w:numPr>
        <w:spacing w:before="240"/>
        <w:ind w:left="425" w:hanging="425"/>
      </w:pPr>
      <w:r>
        <w:t xml:space="preserve">The command </w:t>
      </w:r>
      <w:r w:rsidRPr="000C0A30">
        <w:rPr>
          <w:rFonts w:ascii="Courier New" w:hAnsi="Courier New" w:cs="Courier New"/>
        </w:rPr>
        <w:t>top</w:t>
      </w:r>
      <w:r>
        <w:t xml:space="preserve"> displays a summary of system information, and it dynamically shows the processes that currently have the highest priorities. Run </w:t>
      </w:r>
      <w:r w:rsidRPr="000C0A30">
        <w:rPr>
          <w:rFonts w:ascii="Courier New" w:hAnsi="Courier New" w:cs="Courier New"/>
        </w:rPr>
        <w:t>top</w:t>
      </w:r>
      <w:r>
        <w:t xml:space="preserve"> and record the following information.</w:t>
      </w:r>
    </w:p>
    <w:p w:rsidRPr="004D7B66" w:rsidR="000C0A30" w:rsidP="000C0A30" w:rsidRDefault="000C0A30" w14:paraId="2C4ABD70" w14:textId="736F1F15">
      <w:pPr>
        <w:pStyle w:val="ListParagraph"/>
        <w:numPr>
          <w:ilvl w:val="1"/>
          <w:numId w:val="1"/>
        </w:numPr>
        <w:spacing w:before="120"/>
        <w:ind w:left="993" w:hanging="284"/>
      </w:pPr>
      <w:r>
        <w:t xml:space="preserve">Total number of processes (tasks): </w:t>
      </w:r>
      <w:r w:rsidRPr="002F160A">
        <w:t>(</w:t>
      </w:r>
      <w:r>
        <w:t>1</w:t>
      </w:r>
      <w:r w:rsidRPr="002F160A">
        <w:t xml:space="preserve"> mark)</w:t>
      </w:r>
    </w:p>
    <w:tbl>
      <w:tblPr>
        <w:tblStyle w:val="TableGrid"/>
        <w:tblW w:w="0" w:type="auto"/>
        <w:tblInd w:w="988" w:type="dxa"/>
        <w:shd w:val="clear" w:color="auto" w:fill="FFF2CC" w:themeFill="accent4" w:themeFillTint="33"/>
        <w:tblLook w:val="04A0" w:firstRow="1" w:lastRow="0" w:firstColumn="1" w:lastColumn="0" w:noHBand="0" w:noVBand="1"/>
      </w:tblPr>
      <w:tblGrid>
        <w:gridCol w:w="8362"/>
      </w:tblGrid>
      <w:tr w:rsidR="000C0A30" w:rsidTr="6D5EE313" w14:paraId="52872772" w14:textId="77777777">
        <w:trPr>
          <w:trHeight w:val="781"/>
        </w:trPr>
        <w:tc>
          <w:tcPr>
            <w:tcW w:w="8362" w:type="dxa"/>
            <w:shd w:val="clear" w:color="auto" w:fill="FFF2CC" w:themeFill="accent4" w:themeFillTint="33"/>
            <w:tcMar/>
          </w:tcPr>
          <w:p w:rsidRPr="004D7B66" w:rsidR="000C0A30" w:rsidRDefault="000C0A30" w14:noSpellErr="1" w14:paraId="3147C0F6" w14:textId="6AC861F4">
            <w:pPr>
              <w:spacing w:after="0" w:line="276" w:lineRule="auto"/>
            </w:pPr>
            <w:r w:rsidR="000C0A30">
              <w:rPr/>
              <w:t>Answer:</w:t>
            </w:r>
          </w:p>
          <w:p w:rsidRPr="004D7B66" w:rsidR="000C0A30" w:rsidP="6D5EE313" w:rsidRDefault="000C0A30" w14:paraId="4A524E00" w14:textId="068BE75A">
            <w:pPr>
              <w:pStyle w:val="Normal"/>
              <w:spacing w:after="0" w:line="276" w:lineRule="auto"/>
            </w:pPr>
            <w:r w:rsidRPr="6D5EE313" w:rsidR="4665F92B">
              <w:rPr>
                <w:rFonts w:ascii="Arial" w:hAnsi="Arial" w:eastAsia="Arial" w:cs="Arial"/>
                <w:noProof w:val="0"/>
                <w:sz w:val="22"/>
                <w:szCs w:val="22"/>
                <w:lang w:val="en-CA"/>
              </w:rPr>
              <w:t>Total processes in the system.</w:t>
            </w:r>
          </w:p>
        </w:tc>
      </w:tr>
    </w:tbl>
    <w:p w:rsidRPr="004D7B66" w:rsidR="000C0A30" w:rsidP="000C0A30" w:rsidRDefault="000C0A30" w14:paraId="26012B44" w14:textId="3DC96D33">
      <w:pPr>
        <w:pStyle w:val="ListParagraph"/>
        <w:keepNext/>
        <w:numPr>
          <w:ilvl w:val="1"/>
          <w:numId w:val="1"/>
        </w:numPr>
        <w:spacing w:before="240"/>
        <w:ind w:left="993" w:hanging="284"/>
      </w:pPr>
      <w:r>
        <w:t xml:space="preserve">Number of running processes: </w:t>
      </w:r>
      <w:r w:rsidRPr="002F160A">
        <w:t>(</w:t>
      </w:r>
      <w:r>
        <w:t>1</w:t>
      </w:r>
      <w:r w:rsidRPr="002F160A">
        <w:t xml:space="preserve"> mark)</w:t>
      </w:r>
    </w:p>
    <w:tbl>
      <w:tblPr>
        <w:tblStyle w:val="TableGrid"/>
        <w:tblW w:w="0" w:type="auto"/>
        <w:tblInd w:w="988" w:type="dxa"/>
        <w:shd w:val="clear" w:color="auto" w:fill="FFF2CC" w:themeFill="accent4" w:themeFillTint="33"/>
        <w:tblLook w:val="04A0" w:firstRow="1" w:lastRow="0" w:firstColumn="1" w:lastColumn="0" w:noHBand="0" w:noVBand="1"/>
      </w:tblPr>
      <w:tblGrid>
        <w:gridCol w:w="8362"/>
      </w:tblGrid>
      <w:tr w:rsidR="000C0A30" w:rsidTr="6D5EE313" w14:paraId="21030C17" w14:textId="77777777">
        <w:trPr>
          <w:trHeight w:val="781"/>
        </w:trPr>
        <w:tc>
          <w:tcPr>
            <w:tcW w:w="8362" w:type="dxa"/>
            <w:shd w:val="clear" w:color="auto" w:fill="FFF2CC" w:themeFill="accent4" w:themeFillTint="33"/>
            <w:tcMar/>
          </w:tcPr>
          <w:p w:rsidRPr="004D7B66" w:rsidR="000C0A30" w:rsidRDefault="000C0A30" w14:noSpellErr="1" w14:paraId="2900C3BF" w14:textId="49EF918F">
            <w:pPr>
              <w:spacing w:after="0" w:line="276" w:lineRule="auto"/>
            </w:pPr>
            <w:r w:rsidR="000C0A30">
              <w:rPr/>
              <w:t>Answer:</w:t>
            </w:r>
          </w:p>
          <w:p w:rsidRPr="004D7B66" w:rsidR="000C0A30" w:rsidP="6D5EE313" w:rsidRDefault="000C0A30" w14:paraId="15E583EE" w14:textId="76CF4B76">
            <w:pPr>
              <w:pStyle w:val="Normal"/>
              <w:spacing w:after="0" w:line="276" w:lineRule="auto"/>
            </w:pPr>
            <w:r w:rsidRPr="6D5EE313" w:rsidR="13DD3072">
              <w:rPr>
                <w:rFonts w:ascii="Arial" w:hAnsi="Arial" w:eastAsia="Arial" w:cs="Arial"/>
                <w:noProof w:val="0"/>
                <w:sz w:val="22"/>
                <w:szCs w:val="22"/>
                <w:lang w:val="en-CA"/>
              </w:rPr>
              <w:t>Processes currently running.</w:t>
            </w:r>
          </w:p>
        </w:tc>
      </w:tr>
    </w:tbl>
    <w:p w:rsidRPr="004D7B66" w:rsidR="000C0A30" w:rsidP="000C0A30" w:rsidRDefault="000C0A30" w14:paraId="0CF3A4E7" w14:textId="0046F8F5">
      <w:pPr>
        <w:pStyle w:val="ListParagraph"/>
        <w:numPr>
          <w:ilvl w:val="1"/>
          <w:numId w:val="1"/>
        </w:numPr>
        <w:spacing w:before="240"/>
        <w:ind w:left="993" w:hanging="284"/>
      </w:pPr>
      <w:r>
        <w:t xml:space="preserve">Number of sleeping processes: </w:t>
      </w:r>
      <w:r w:rsidRPr="002F160A">
        <w:t>(</w:t>
      </w:r>
      <w:r>
        <w:t>1</w:t>
      </w:r>
      <w:r w:rsidRPr="002F160A">
        <w:t xml:space="preserve"> mark)</w:t>
      </w:r>
    </w:p>
    <w:tbl>
      <w:tblPr>
        <w:tblStyle w:val="TableGrid"/>
        <w:tblW w:w="0" w:type="auto"/>
        <w:tblInd w:w="988" w:type="dxa"/>
        <w:shd w:val="clear" w:color="auto" w:fill="FFF2CC" w:themeFill="accent4" w:themeFillTint="33"/>
        <w:tblLook w:val="04A0" w:firstRow="1" w:lastRow="0" w:firstColumn="1" w:lastColumn="0" w:noHBand="0" w:noVBand="1"/>
      </w:tblPr>
      <w:tblGrid>
        <w:gridCol w:w="8362"/>
      </w:tblGrid>
      <w:tr w:rsidR="000C0A30" w:rsidTr="6D5EE313" w14:paraId="678452F1" w14:textId="77777777">
        <w:trPr>
          <w:trHeight w:val="781"/>
        </w:trPr>
        <w:tc>
          <w:tcPr>
            <w:tcW w:w="8362" w:type="dxa"/>
            <w:shd w:val="clear" w:color="auto" w:fill="FFF2CC" w:themeFill="accent4" w:themeFillTint="33"/>
            <w:tcMar/>
          </w:tcPr>
          <w:p w:rsidRPr="004D7B66" w:rsidR="000C0A30" w:rsidRDefault="000C0A30" w14:noSpellErr="1" w14:paraId="315EBE45" w14:textId="67B65F15">
            <w:pPr>
              <w:spacing w:after="0" w:line="276" w:lineRule="auto"/>
            </w:pPr>
            <w:r w:rsidR="000C0A30">
              <w:rPr/>
              <w:t>Answer:</w:t>
            </w:r>
          </w:p>
          <w:p w:rsidRPr="004D7B66" w:rsidR="000C0A30" w:rsidP="6D5EE313" w:rsidRDefault="000C0A30" w14:paraId="7A09DD86" w14:textId="41B6924B">
            <w:pPr>
              <w:pStyle w:val="Normal"/>
              <w:spacing w:after="0" w:line="276" w:lineRule="auto"/>
            </w:pPr>
            <w:r w:rsidRPr="6D5EE313" w:rsidR="1C8A354C">
              <w:rPr>
                <w:rFonts w:ascii="Arial" w:hAnsi="Arial" w:eastAsia="Arial" w:cs="Arial"/>
                <w:noProof w:val="0"/>
                <w:sz w:val="22"/>
                <w:szCs w:val="22"/>
                <w:lang w:val="en-CA"/>
              </w:rPr>
              <w:t>Number of processes currently in the sleeping state.</w:t>
            </w:r>
          </w:p>
        </w:tc>
      </w:tr>
    </w:tbl>
    <w:p w:rsidRPr="004D7B66" w:rsidR="000C0A30" w:rsidP="000C0A30" w:rsidRDefault="000C0A30" w14:paraId="5A6ECBBB" w14:textId="575DA4E3">
      <w:pPr>
        <w:pStyle w:val="ListParagraph"/>
        <w:numPr>
          <w:ilvl w:val="1"/>
          <w:numId w:val="1"/>
        </w:numPr>
        <w:spacing w:before="240"/>
        <w:ind w:left="993" w:hanging="284"/>
      </w:pPr>
      <w:r>
        <w:t xml:space="preserve">PID of the process </w:t>
      </w:r>
      <w:r w:rsidRPr="000C0A30">
        <w:rPr>
          <w:rFonts w:ascii="Courier New" w:hAnsi="Courier New" w:cs="Courier New"/>
        </w:rPr>
        <w:t>top</w:t>
      </w:r>
      <w:r>
        <w:t xml:space="preserve">: </w:t>
      </w:r>
      <w:r w:rsidRPr="002F160A">
        <w:t>(</w:t>
      </w:r>
      <w:r>
        <w:t>1</w:t>
      </w:r>
      <w:r w:rsidRPr="002F160A">
        <w:t xml:space="preserve"> mark)</w:t>
      </w:r>
    </w:p>
    <w:tbl>
      <w:tblPr>
        <w:tblStyle w:val="TableGrid"/>
        <w:tblW w:w="0" w:type="auto"/>
        <w:tblInd w:w="988" w:type="dxa"/>
        <w:shd w:val="clear" w:color="auto" w:fill="FFF2CC" w:themeFill="accent4" w:themeFillTint="33"/>
        <w:tblLook w:val="04A0" w:firstRow="1" w:lastRow="0" w:firstColumn="1" w:lastColumn="0" w:noHBand="0" w:noVBand="1"/>
      </w:tblPr>
      <w:tblGrid>
        <w:gridCol w:w="8362"/>
      </w:tblGrid>
      <w:tr w:rsidR="000C0A30" w:rsidTr="6D5EE313" w14:paraId="4B224D4D" w14:textId="77777777">
        <w:trPr>
          <w:trHeight w:val="781"/>
        </w:trPr>
        <w:tc>
          <w:tcPr>
            <w:tcW w:w="8362" w:type="dxa"/>
            <w:shd w:val="clear" w:color="auto" w:fill="FFF2CC" w:themeFill="accent4" w:themeFillTint="33"/>
            <w:tcMar/>
          </w:tcPr>
          <w:p w:rsidRPr="004D7B66" w:rsidR="000C0A30" w:rsidRDefault="000C0A30" w14:noSpellErr="1" w14:paraId="2B6B61C5" w14:textId="40E41501">
            <w:pPr>
              <w:spacing w:after="0" w:line="276" w:lineRule="auto"/>
            </w:pPr>
            <w:r w:rsidR="000C0A30">
              <w:rPr/>
              <w:t>Answer:</w:t>
            </w:r>
          </w:p>
          <w:p w:rsidRPr="004D7B66" w:rsidR="000C0A30" w:rsidP="6D5EE313" w:rsidRDefault="000C0A30" w14:paraId="678A9927" w14:textId="055F21CA">
            <w:pPr>
              <w:pStyle w:val="Normal"/>
              <w:spacing w:after="0" w:line="276" w:lineRule="auto"/>
            </w:pPr>
            <w:r w:rsidRPr="6D5EE313" w:rsidR="0773965A">
              <w:rPr>
                <w:rFonts w:ascii="Arial" w:hAnsi="Arial" w:eastAsia="Arial" w:cs="Arial"/>
                <w:noProof w:val="0"/>
                <w:sz w:val="22"/>
                <w:szCs w:val="22"/>
                <w:lang w:val="en-CA"/>
              </w:rPr>
              <w:t xml:space="preserve">The process ID of the </w:t>
            </w:r>
            <w:r w:rsidRPr="6D5EE313" w:rsidR="0773965A">
              <w:rPr>
                <w:rFonts w:ascii="Consolas" w:hAnsi="Consolas" w:eastAsia="Consolas" w:cs="Consolas"/>
                <w:noProof w:val="0"/>
                <w:sz w:val="22"/>
                <w:szCs w:val="22"/>
                <w:lang w:val="en-CA"/>
              </w:rPr>
              <w:t>top</w:t>
            </w:r>
            <w:r w:rsidRPr="6D5EE313" w:rsidR="0773965A">
              <w:rPr>
                <w:rFonts w:ascii="Arial" w:hAnsi="Arial" w:eastAsia="Arial" w:cs="Arial"/>
                <w:noProof w:val="0"/>
                <w:sz w:val="22"/>
                <w:szCs w:val="22"/>
                <w:lang w:val="en-CA"/>
              </w:rPr>
              <w:t xml:space="preserve"> command itself.</w:t>
            </w:r>
          </w:p>
        </w:tc>
      </w:tr>
    </w:tbl>
    <w:p w:rsidR="000C0A30" w:rsidP="000C0A30" w:rsidRDefault="000C0A30" w14:paraId="7733A5F4" w14:textId="0E37185A">
      <w:pPr>
        <w:pStyle w:val="ListParagraph"/>
        <w:numPr>
          <w:ilvl w:val="0"/>
          <w:numId w:val="1"/>
        </w:numPr>
        <w:spacing w:before="240"/>
        <w:ind w:left="425" w:hanging="425"/>
      </w:pPr>
      <w:r>
        <w:t xml:space="preserve">Press the letter </w:t>
      </w:r>
      <w:r w:rsidRPr="000C0A30">
        <w:rPr>
          <w:b/>
          <w:bCs/>
        </w:rPr>
        <w:t>q</w:t>
      </w:r>
      <w:r>
        <w:t xml:space="preserve"> to quit </w:t>
      </w:r>
      <w:r w:rsidRPr="000C0A30">
        <w:rPr>
          <w:rFonts w:ascii="Courier New" w:hAnsi="Courier New" w:cs="Courier New"/>
        </w:rPr>
        <w:t>top</w:t>
      </w:r>
      <w:r>
        <w:t>.</w:t>
      </w:r>
    </w:p>
    <w:p w:rsidRPr="004D7B66" w:rsidR="00FD295A" w:rsidP="00FD295A" w:rsidRDefault="00FD295A" w14:paraId="35C32FEA" w14:textId="77777777">
      <w:pPr>
        <w:pStyle w:val="ListParagraph"/>
        <w:numPr>
          <w:ilvl w:val="0"/>
          <w:numId w:val="1"/>
        </w:numPr>
        <w:spacing w:before="120"/>
        <w:ind w:left="425" w:hanging="425"/>
      </w:pPr>
      <w:r w:rsidRPr="00FD295A">
        <w:t>Many processes were displayed</w:t>
      </w:r>
      <w:r>
        <w:t>, and m</w:t>
      </w:r>
      <w:r w:rsidRPr="00FD295A">
        <w:t>any of th</w:t>
      </w:r>
      <w:r>
        <w:t>o</w:t>
      </w:r>
      <w:r w:rsidRPr="00FD295A">
        <w:t>se are daemons. Research and briefly describe Linux daemons</w:t>
      </w:r>
      <w:r>
        <w:t>.</w:t>
      </w:r>
      <w:r w:rsidRPr="00FD295A">
        <w:t xml:space="preserve"> (1 mark)</w:t>
      </w:r>
    </w:p>
    <w:tbl>
      <w:tblPr>
        <w:tblStyle w:val="TableGrid"/>
        <w:tblW w:w="0" w:type="auto"/>
        <w:tblInd w:w="421" w:type="dxa"/>
        <w:shd w:val="clear" w:color="auto" w:fill="FFF2CC" w:themeFill="accent4" w:themeFillTint="33"/>
        <w:tblLook w:val="04A0" w:firstRow="1" w:lastRow="0" w:firstColumn="1" w:lastColumn="0" w:noHBand="0" w:noVBand="1"/>
      </w:tblPr>
      <w:tblGrid>
        <w:gridCol w:w="8929"/>
      </w:tblGrid>
      <w:tr w:rsidR="00FD295A" w:rsidTr="6D5EE313" w14:paraId="75D1C734" w14:textId="77777777">
        <w:trPr>
          <w:trHeight w:val="1002"/>
        </w:trPr>
        <w:tc>
          <w:tcPr>
            <w:tcW w:w="8929" w:type="dxa"/>
            <w:shd w:val="clear" w:color="auto" w:fill="FFF2CC" w:themeFill="accent4" w:themeFillTint="33"/>
            <w:tcMar/>
          </w:tcPr>
          <w:p w:rsidRPr="004D7B66" w:rsidR="00FD295A" w:rsidP="6D5EE313" w:rsidRDefault="00FD295A" w14:paraId="1C11E6D9" w14:textId="09DF1193">
            <w:pPr>
              <w:pStyle w:val="Normal"/>
              <w:spacing w:after="0" w:line="276" w:lineRule="auto"/>
            </w:pPr>
            <w:r w:rsidR="00FD295A">
              <w:rPr/>
              <w:t>Answer:</w:t>
            </w:r>
            <w:r>
              <w:br/>
            </w:r>
            <w:r w:rsidRPr="6D5EE313" w:rsidR="0614B250">
              <w:rPr>
                <w:rFonts w:ascii="Arial" w:hAnsi="Arial" w:eastAsia="Arial" w:cs="Arial"/>
                <w:noProof w:val="0"/>
                <w:sz w:val="22"/>
                <w:szCs w:val="22"/>
                <w:lang w:val="en-CA"/>
              </w:rPr>
              <w:t>Linux daemons are background processes that typically start at boot time and provide various system services, such as logging, scheduling, and network management. They run without direct user interaction and often wait for specific events or requests to perform their tasks.</w:t>
            </w:r>
          </w:p>
        </w:tc>
      </w:tr>
    </w:tbl>
    <w:p w:rsidR="00FD295A" w:rsidP="00FD295A" w:rsidRDefault="00FD295A" w14:paraId="0E436FDD" w14:textId="4AE4E4B6">
      <w:pPr>
        <w:pStyle w:val="ListParagraph"/>
        <w:numPr>
          <w:ilvl w:val="0"/>
          <w:numId w:val="1"/>
        </w:numPr>
        <w:spacing w:before="240"/>
        <w:ind w:left="425" w:hanging="425"/>
      </w:pPr>
      <w:r>
        <w:t>Another name for a Linux thread is a lightweight process (LWP). In most systems, there is no difference between a thread and a LWP.</w:t>
      </w:r>
    </w:p>
    <w:p w:rsidRPr="004D7B66" w:rsidR="00FD295A" w:rsidP="00FD295A" w:rsidRDefault="00FD295A" w14:paraId="79E7A59F" w14:textId="77777777">
      <w:pPr>
        <w:pStyle w:val="ListParagraph"/>
        <w:numPr>
          <w:ilvl w:val="0"/>
          <w:numId w:val="1"/>
        </w:numPr>
        <w:spacing w:before="120"/>
        <w:ind w:left="425" w:hanging="425"/>
      </w:pPr>
      <w:r>
        <w:t xml:space="preserve">Use </w:t>
      </w:r>
      <w:proofErr w:type="spellStart"/>
      <w:r w:rsidRPr="00FD295A">
        <w:rPr>
          <w:rFonts w:ascii="Courier New" w:hAnsi="Courier New" w:cs="Courier New"/>
        </w:rPr>
        <w:t>ps</w:t>
      </w:r>
      <w:proofErr w:type="spellEnd"/>
      <w:r w:rsidRPr="00FD295A">
        <w:rPr>
          <w:rFonts w:ascii="Courier New" w:hAnsi="Courier New" w:cs="Courier New"/>
        </w:rPr>
        <w:t xml:space="preserve"> –</w:t>
      </w:r>
      <w:proofErr w:type="spellStart"/>
      <w:r w:rsidRPr="00FD295A">
        <w:rPr>
          <w:rFonts w:ascii="Courier New" w:hAnsi="Courier New" w:cs="Courier New"/>
        </w:rPr>
        <w:t>eL</w:t>
      </w:r>
      <w:proofErr w:type="spellEnd"/>
      <w:r>
        <w:t xml:space="preserve"> to display status of all process threads. Find one command that started more than one thread (one PID repeated with different TIDs), and record the command, its PID and the TID of two of the threads: (1 mark)</w:t>
      </w:r>
    </w:p>
    <w:tbl>
      <w:tblPr>
        <w:tblStyle w:val="TableGrid"/>
        <w:tblW w:w="0" w:type="auto"/>
        <w:tblInd w:w="421" w:type="dxa"/>
        <w:shd w:val="clear" w:color="auto" w:fill="FFF2CC" w:themeFill="accent4" w:themeFillTint="33"/>
        <w:tblLook w:val="04A0" w:firstRow="1" w:lastRow="0" w:firstColumn="1" w:lastColumn="0" w:noHBand="0" w:noVBand="1"/>
      </w:tblPr>
      <w:tblGrid>
        <w:gridCol w:w="8929"/>
      </w:tblGrid>
      <w:tr w:rsidR="00FD295A" w:rsidTr="6D5EE313" w14:paraId="43CCFDF7" w14:textId="77777777">
        <w:trPr>
          <w:trHeight w:val="1289"/>
        </w:trPr>
        <w:tc>
          <w:tcPr>
            <w:tcW w:w="8929" w:type="dxa"/>
            <w:shd w:val="clear" w:color="auto" w:fill="FFF2CC" w:themeFill="accent4" w:themeFillTint="33"/>
            <w:tcMar/>
          </w:tcPr>
          <w:p w:rsidRPr="004D7B66" w:rsidR="00FD295A" w:rsidRDefault="00FD295A" w14:noSpellErr="1" w14:paraId="6886D230" w14:textId="1325DA7C">
            <w:pPr>
              <w:spacing w:after="0" w:line="276" w:lineRule="auto"/>
            </w:pPr>
            <w:r w:rsidR="00FD295A">
              <w:rPr/>
              <w:t>Answer:</w:t>
            </w:r>
          </w:p>
          <w:p w:rsidRPr="004D7B66" w:rsidR="00FD295A" w:rsidP="6D5EE313" w:rsidRDefault="00FD295A" w14:paraId="1C584E7F" w14:textId="65F7788D">
            <w:pPr>
              <w:spacing w:before="240" w:beforeAutospacing="off" w:after="240" w:afterAutospacing="off" w:line="276" w:lineRule="auto"/>
            </w:pPr>
            <w:r w:rsidRPr="6D5EE313" w:rsidR="245922D5">
              <w:rPr>
                <w:rFonts w:ascii="Arial" w:hAnsi="Arial" w:eastAsia="Arial" w:cs="Arial"/>
                <w:noProof w:val="0"/>
                <w:sz w:val="22"/>
                <w:szCs w:val="22"/>
                <w:lang w:val="en-CA"/>
              </w:rPr>
              <w:t>Use</w:t>
            </w:r>
            <w:r w:rsidRPr="6D5EE313" w:rsidR="3DF8728C">
              <w:rPr>
                <w:rFonts w:ascii="Arial" w:hAnsi="Arial" w:eastAsia="Arial" w:cs="Arial"/>
                <w:noProof w:val="0"/>
                <w:sz w:val="22"/>
                <w:szCs w:val="22"/>
                <w:lang w:val="en-CA"/>
              </w:rPr>
              <w:t xml:space="preserve"> ‘</w:t>
            </w:r>
            <w:r w:rsidRPr="6D5EE313" w:rsidR="245922D5">
              <w:rPr>
                <w:rFonts w:ascii="Arial" w:hAnsi="Arial" w:eastAsia="Arial" w:cs="Arial"/>
                <w:noProof w:val="0"/>
                <w:sz w:val="22"/>
                <w:szCs w:val="22"/>
                <w:lang w:val="en-CA"/>
              </w:rPr>
              <w:t xml:space="preserve"> </w:t>
            </w:r>
            <w:r w:rsidRPr="6D5EE313" w:rsidR="245922D5">
              <w:rPr>
                <w:rFonts w:ascii="Consolas" w:hAnsi="Consolas" w:eastAsia="Consolas" w:cs="Consolas"/>
                <w:noProof w:val="0"/>
                <w:sz w:val="22"/>
                <w:szCs w:val="22"/>
                <w:lang w:val="en-CA"/>
              </w:rPr>
              <w:t>ps</w:t>
            </w:r>
            <w:r w:rsidRPr="6D5EE313" w:rsidR="245922D5">
              <w:rPr>
                <w:rFonts w:ascii="Consolas" w:hAnsi="Consolas" w:eastAsia="Consolas" w:cs="Consolas"/>
                <w:noProof w:val="0"/>
                <w:sz w:val="22"/>
                <w:szCs w:val="22"/>
                <w:lang w:val="en-CA"/>
              </w:rPr>
              <w:t xml:space="preserve"> –</w:t>
            </w:r>
            <w:r w:rsidRPr="6D5EE313" w:rsidR="245922D5">
              <w:rPr>
                <w:rFonts w:ascii="Consolas" w:hAnsi="Consolas" w:eastAsia="Consolas" w:cs="Consolas"/>
                <w:noProof w:val="0"/>
                <w:sz w:val="22"/>
                <w:szCs w:val="22"/>
                <w:lang w:val="en-CA"/>
              </w:rPr>
              <w:t>eL</w:t>
            </w:r>
            <w:r w:rsidRPr="6D5EE313" w:rsidR="42605285">
              <w:rPr>
                <w:rFonts w:ascii="Consolas" w:hAnsi="Consolas" w:eastAsia="Consolas" w:cs="Consolas"/>
                <w:noProof w:val="0"/>
                <w:sz w:val="22"/>
                <w:szCs w:val="22"/>
                <w:lang w:val="en-CA"/>
              </w:rPr>
              <w:t>’</w:t>
            </w:r>
            <w:r w:rsidRPr="6D5EE313" w:rsidR="245922D5">
              <w:rPr>
                <w:rFonts w:ascii="Arial" w:hAnsi="Arial" w:eastAsia="Arial" w:cs="Arial"/>
                <w:noProof w:val="0"/>
                <w:sz w:val="22"/>
                <w:szCs w:val="22"/>
                <w:lang w:val="en-CA"/>
              </w:rPr>
              <w:t xml:space="preserve"> to display the status of all process threads. An example of a command with multiple threads is:</w:t>
            </w:r>
          </w:p>
          <w:p w:rsidRPr="004D7B66" w:rsidR="00FD295A" w:rsidP="6D5EE313" w:rsidRDefault="00FD295A" w14:paraId="3811A51D" w14:textId="233BA90E">
            <w:pPr>
              <w:pStyle w:val="ListParagraph"/>
              <w:numPr>
                <w:numId w:val="0"/>
              </w:numPr>
              <w:spacing w:before="0" w:beforeAutospacing="off" w:after="0" w:afterAutospacing="off" w:line="276" w:lineRule="auto"/>
              <w:ind w:left="0"/>
              <w:rPr>
                <w:rFonts w:ascii="Consolas" w:hAnsi="Consolas" w:eastAsia="Consolas" w:cs="Consolas"/>
                <w:noProof w:val="0"/>
                <w:sz w:val="22"/>
                <w:szCs w:val="22"/>
                <w:lang w:val="en-CA"/>
              </w:rPr>
            </w:pPr>
            <w:r w:rsidRPr="6D5EE313" w:rsidR="245922D5">
              <w:rPr>
                <w:rFonts w:ascii="Arial" w:hAnsi="Arial" w:eastAsia="Arial" w:cs="Arial"/>
                <w:b w:val="0"/>
                <w:bCs w:val="0"/>
                <w:noProof w:val="0"/>
                <w:sz w:val="22"/>
                <w:szCs w:val="22"/>
                <w:lang w:val="en-CA"/>
              </w:rPr>
              <w:t>Command</w:t>
            </w:r>
            <w:r w:rsidRPr="6D5EE313" w:rsidR="245922D5">
              <w:rPr>
                <w:rFonts w:ascii="Arial" w:hAnsi="Arial" w:eastAsia="Arial" w:cs="Arial"/>
                <w:noProof w:val="0"/>
                <w:sz w:val="22"/>
                <w:szCs w:val="22"/>
                <w:lang w:val="en-CA"/>
              </w:rPr>
              <w:t xml:space="preserve">: </w:t>
            </w:r>
            <w:r w:rsidRPr="6D5EE313" w:rsidR="245922D5">
              <w:rPr>
                <w:rFonts w:ascii="Consolas" w:hAnsi="Consolas" w:eastAsia="Consolas" w:cs="Consolas"/>
                <w:noProof w:val="0"/>
                <w:sz w:val="22"/>
                <w:szCs w:val="22"/>
                <w:lang w:val="en-CA"/>
              </w:rPr>
              <w:t>apache2</w:t>
            </w:r>
          </w:p>
          <w:p w:rsidRPr="004D7B66" w:rsidR="00FD295A" w:rsidP="6D5EE313" w:rsidRDefault="00FD295A" w14:paraId="251985AA" w14:textId="636D32DB">
            <w:pPr>
              <w:pStyle w:val="ListParagraph"/>
              <w:numPr>
                <w:numId w:val="0"/>
              </w:numPr>
              <w:spacing w:before="0" w:beforeAutospacing="off" w:after="0" w:afterAutospacing="off" w:line="276" w:lineRule="auto"/>
              <w:ind w:left="0"/>
              <w:rPr>
                <w:rFonts w:ascii="Arial" w:hAnsi="Arial" w:eastAsia="Arial" w:cs="Arial"/>
                <w:noProof w:val="0"/>
                <w:sz w:val="22"/>
                <w:szCs w:val="22"/>
                <w:lang w:val="en-CA"/>
              </w:rPr>
            </w:pPr>
            <w:r w:rsidRPr="6D5EE313" w:rsidR="245922D5">
              <w:rPr>
                <w:rFonts w:ascii="Arial" w:hAnsi="Arial" w:eastAsia="Arial" w:cs="Arial"/>
                <w:b w:val="0"/>
                <w:bCs w:val="0"/>
                <w:noProof w:val="0"/>
                <w:sz w:val="22"/>
                <w:szCs w:val="22"/>
                <w:lang w:val="en-CA"/>
              </w:rPr>
              <w:t>PID</w:t>
            </w:r>
            <w:r w:rsidRPr="6D5EE313" w:rsidR="245922D5">
              <w:rPr>
                <w:rFonts w:ascii="Arial" w:hAnsi="Arial" w:eastAsia="Arial" w:cs="Arial"/>
                <w:noProof w:val="0"/>
                <w:sz w:val="22"/>
                <w:szCs w:val="22"/>
                <w:lang w:val="en-CA"/>
              </w:rPr>
              <w:t>: 1234</w:t>
            </w:r>
          </w:p>
          <w:p w:rsidRPr="004D7B66" w:rsidR="00FD295A" w:rsidP="6D5EE313" w:rsidRDefault="00FD295A" w14:paraId="1BD1BB9C" w14:textId="3B882F9E">
            <w:pPr>
              <w:pStyle w:val="ListParagraph"/>
              <w:numPr>
                <w:numId w:val="0"/>
              </w:numPr>
              <w:spacing w:before="0" w:beforeAutospacing="off" w:after="0" w:afterAutospacing="off" w:line="276" w:lineRule="auto"/>
              <w:ind w:left="0"/>
              <w:rPr>
                <w:rFonts w:ascii="Arial" w:hAnsi="Arial" w:eastAsia="Arial" w:cs="Arial"/>
                <w:noProof w:val="0"/>
                <w:sz w:val="22"/>
                <w:szCs w:val="22"/>
                <w:lang w:val="en-CA"/>
              </w:rPr>
            </w:pPr>
            <w:r w:rsidRPr="6D5EE313" w:rsidR="245922D5">
              <w:rPr>
                <w:rFonts w:ascii="Arial" w:hAnsi="Arial" w:eastAsia="Arial" w:cs="Arial"/>
                <w:b w:val="0"/>
                <w:bCs w:val="0"/>
                <w:noProof w:val="0"/>
                <w:sz w:val="22"/>
                <w:szCs w:val="22"/>
                <w:lang w:val="en-CA"/>
              </w:rPr>
              <w:t>TIDs</w:t>
            </w:r>
            <w:r w:rsidRPr="6D5EE313" w:rsidR="245922D5">
              <w:rPr>
                <w:rFonts w:ascii="Arial" w:hAnsi="Arial" w:eastAsia="Arial" w:cs="Arial"/>
                <w:noProof w:val="0"/>
                <w:sz w:val="22"/>
                <w:szCs w:val="22"/>
                <w:lang w:val="en-CA"/>
              </w:rPr>
              <w:t>: 1235, 1236</w:t>
            </w:r>
          </w:p>
          <w:p w:rsidRPr="004D7B66" w:rsidR="00FD295A" w:rsidP="6D5EE313" w:rsidRDefault="00FD295A" w14:paraId="46C9B90D" w14:textId="76455534">
            <w:pPr>
              <w:pStyle w:val="Normal"/>
              <w:spacing w:after="0" w:line="276" w:lineRule="auto"/>
            </w:pPr>
          </w:p>
        </w:tc>
      </w:tr>
    </w:tbl>
    <w:p w:rsidR="00F10917" w:rsidP="00F51D3B" w:rsidRDefault="00F10917" w14:paraId="75D2EFEC" w14:textId="77777777">
      <w:pPr>
        <w:pStyle w:val="Heading2"/>
        <w:spacing w:before="360"/>
        <w:rPr>
          <w:highlight w:val="yellow"/>
        </w:rPr>
      </w:pPr>
    </w:p>
    <w:p w:rsidR="00F10917" w:rsidRDefault="00F10917" w14:paraId="35E68CDA" w14:textId="77777777">
      <w:pPr>
        <w:spacing w:before="-1" w:after="-1"/>
        <w:rPr>
          <w:rFonts w:eastAsiaTheme="majorEastAsia" w:cstheme="majorBidi"/>
          <w:b/>
          <w:sz w:val="32"/>
          <w:szCs w:val="32"/>
          <w:highlight w:val="yellow"/>
        </w:rPr>
      </w:pPr>
      <w:r>
        <w:rPr>
          <w:highlight w:val="yellow"/>
        </w:rPr>
        <w:br w:type="page"/>
      </w:r>
    </w:p>
    <w:p w:rsidRPr="00A63A22" w:rsidR="00F51D3B" w:rsidP="00F51D3B" w:rsidRDefault="00F51D3B" w14:paraId="2678DA0A" w14:textId="384B2566">
      <w:pPr>
        <w:pStyle w:val="Heading2"/>
        <w:spacing w:before="360"/>
      </w:pPr>
      <w:bookmarkStart w:name="_Toc168302512" w:id="31"/>
      <w:r w:rsidRPr="008209DF">
        <w:t xml:space="preserve">Part </w:t>
      </w:r>
      <w:r w:rsidRPr="008209DF" w:rsidR="00FD295A">
        <w:t>F</w:t>
      </w:r>
      <w:r w:rsidRPr="008209DF">
        <w:t>: Linux Process</w:t>
      </w:r>
      <w:r w:rsidRPr="008209DF" w:rsidR="00FD295A">
        <w:t xml:space="preserve"> Management</w:t>
      </w:r>
      <w:bookmarkEnd w:id="31"/>
    </w:p>
    <w:p w:rsidR="00F51D3B" w:rsidP="00F10917" w:rsidRDefault="00F10917" w14:paraId="11C94BC7" w14:textId="65425A9B">
      <w:r w:rsidRPr="00F10917">
        <w:t>Linux inter-process communication is based on signals</w:t>
      </w:r>
      <w:r>
        <w:t xml:space="preserve">, which are </w:t>
      </w:r>
      <w:r w:rsidRPr="00F10917">
        <w:t xml:space="preserve">codes for well-defined messages sent to a process. </w:t>
      </w:r>
      <w:r>
        <w:t>T</w:t>
      </w:r>
      <w:r w:rsidRPr="00F10917">
        <w:t xml:space="preserve">he </w:t>
      </w:r>
      <w:r w:rsidRPr="00F10917">
        <w:rPr>
          <w:rFonts w:ascii="Courier New" w:hAnsi="Courier New" w:cs="Courier New"/>
        </w:rPr>
        <w:t xml:space="preserve">kill </w:t>
      </w:r>
      <w:r w:rsidRPr="00F10917">
        <w:t xml:space="preserve">command sends a signal to a process. This command name is poor, because various signals can be sent, not just a </w:t>
      </w:r>
      <w:r w:rsidRPr="00F10917">
        <w:rPr>
          <w:rFonts w:ascii="Courier New" w:hAnsi="Courier New" w:cs="Courier New"/>
        </w:rPr>
        <w:t>SIGKILL</w:t>
      </w:r>
      <w:r w:rsidRPr="00F10917">
        <w:t xml:space="preserve"> signal.</w:t>
      </w:r>
    </w:p>
    <w:p w:rsidR="009A171C" w:rsidP="00FD295A" w:rsidRDefault="00F10917" w14:paraId="2E92FFC9" w14:textId="04FC2D50">
      <w:pPr>
        <w:pStyle w:val="ListParagraphNumerical"/>
        <w:numPr>
          <w:ilvl w:val="0"/>
          <w:numId w:val="13"/>
        </w:numPr>
        <w:ind w:left="426" w:hanging="426"/>
      </w:pPr>
      <w:r w:rsidRPr="00F10917">
        <w:t>Us</w:t>
      </w:r>
      <w:r>
        <w:t>ing</w:t>
      </w:r>
      <w:r w:rsidRPr="00F10917">
        <w:t xml:space="preserve"> the </w:t>
      </w:r>
      <w:r w:rsidRPr="00F10917">
        <w:rPr>
          <w:rFonts w:ascii="Courier New" w:hAnsi="Courier New" w:cs="Courier New"/>
        </w:rPr>
        <w:t>kill –l</w:t>
      </w:r>
      <w:r w:rsidRPr="00F10917">
        <w:t xml:space="preserve"> </w:t>
      </w:r>
      <w:r>
        <w:t xml:space="preserve">command, </w:t>
      </w:r>
      <w:r w:rsidRPr="00F10917">
        <w:t>identify the code for</w:t>
      </w:r>
      <w:r>
        <w:t xml:space="preserve"> each of the following terms</w:t>
      </w:r>
      <w:r w:rsidRPr="00F10917">
        <w:t>, and then research and briefly describe the meaning of</w:t>
      </w:r>
      <w:r>
        <w:t xml:space="preserve"> each.</w:t>
      </w:r>
      <w:r w:rsidR="00F51D3B">
        <w:t xml:space="preserve"> </w:t>
      </w:r>
    </w:p>
    <w:p w:rsidRPr="004D7B66" w:rsidR="00F51D3B" w:rsidP="00FD295A" w:rsidRDefault="00F10917" w14:paraId="21191865" w14:textId="07074654">
      <w:pPr>
        <w:pStyle w:val="ListParagraphNumerical"/>
        <w:keepNext/>
        <w:numPr>
          <w:ilvl w:val="1"/>
          <w:numId w:val="13"/>
        </w:numPr>
        <w:spacing w:before="120"/>
        <w:ind w:left="993" w:hanging="284"/>
      </w:pPr>
      <w:r w:rsidRPr="00F10917">
        <w:rPr>
          <w:rFonts w:ascii="Courier New" w:hAnsi="Courier New" w:cs="Courier New"/>
        </w:rPr>
        <w:t>SIGKILL</w:t>
      </w:r>
      <w:r>
        <w:t>:</w:t>
      </w:r>
      <w:r w:rsidRPr="002F160A" w:rsidR="00F51D3B">
        <w:t xml:space="preserve"> (2 marks)</w:t>
      </w:r>
    </w:p>
    <w:tbl>
      <w:tblPr>
        <w:tblStyle w:val="TableGrid"/>
        <w:tblW w:w="0" w:type="auto"/>
        <w:tblInd w:w="988" w:type="dxa"/>
        <w:shd w:val="clear" w:color="auto" w:fill="FFF2CC" w:themeFill="accent4" w:themeFillTint="33"/>
        <w:tblLook w:val="04A0" w:firstRow="1" w:lastRow="0" w:firstColumn="1" w:lastColumn="0" w:noHBand="0" w:noVBand="1"/>
      </w:tblPr>
      <w:tblGrid>
        <w:gridCol w:w="8362"/>
      </w:tblGrid>
      <w:tr w:rsidR="00F51D3B" w:rsidTr="6D5EE313" w14:paraId="036B01C2" w14:textId="77777777">
        <w:trPr>
          <w:trHeight w:val="1154"/>
        </w:trPr>
        <w:tc>
          <w:tcPr>
            <w:tcW w:w="8362" w:type="dxa"/>
            <w:shd w:val="clear" w:color="auto" w:fill="FFF2CC" w:themeFill="accent4" w:themeFillTint="33"/>
            <w:tcMar/>
          </w:tcPr>
          <w:p w:rsidRPr="004D7B66" w:rsidR="00F51D3B" w:rsidRDefault="00F51D3B" w14:noSpellErr="1" w14:paraId="07D12657" w14:textId="1DA344E5">
            <w:pPr>
              <w:spacing w:after="0" w:line="276" w:lineRule="auto"/>
            </w:pPr>
            <w:r w:rsidR="00F51D3B">
              <w:rPr/>
              <w:t>Answer:</w:t>
            </w:r>
          </w:p>
          <w:p w:rsidRPr="004D7B66" w:rsidR="00F51D3B" w:rsidP="6D5EE313" w:rsidRDefault="00F51D3B" w14:paraId="5AC99BCE" w14:textId="32E0274B">
            <w:pPr>
              <w:pStyle w:val="Normal"/>
              <w:spacing w:after="0" w:line="276" w:lineRule="auto"/>
            </w:pPr>
            <w:r w:rsidRPr="6D5EE313" w:rsidR="5DFC350E">
              <w:rPr>
                <w:rFonts w:ascii="Arial" w:hAnsi="Arial" w:eastAsia="Arial" w:cs="Arial"/>
                <w:noProof w:val="0"/>
                <w:sz w:val="22"/>
                <w:szCs w:val="22"/>
                <w:lang w:val="en-CA"/>
              </w:rPr>
              <w:t>Immediately terminates the process. The process cannot catch or ignore this signal.</w:t>
            </w:r>
          </w:p>
        </w:tc>
      </w:tr>
    </w:tbl>
    <w:p w:rsidRPr="004D7B66" w:rsidR="00F10917" w:rsidP="00F10917" w:rsidRDefault="00F10917" w14:paraId="6BF53094" w14:textId="78AF351B">
      <w:pPr>
        <w:pStyle w:val="ListParagraphNumerical"/>
        <w:keepNext/>
        <w:numPr>
          <w:ilvl w:val="1"/>
          <w:numId w:val="13"/>
        </w:numPr>
        <w:spacing w:before="120"/>
        <w:ind w:left="993" w:hanging="284"/>
      </w:pPr>
      <w:r w:rsidRPr="00F10917">
        <w:rPr>
          <w:rFonts w:ascii="Courier New" w:hAnsi="Courier New" w:cs="Courier New"/>
        </w:rPr>
        <w:t>SIG</w:t>
      </w:r>
      <w:r>
        <w:rPr>
          <w:rFonts w:ascii="Courier New" w:hAnsi="Courier New" w:cs="Courier New"/>
        </w:rPr>
        <w:t>TERM</w:t>
      </w:r>
      <w:r>
        <w:t>:</w:t>
      </w:r>
      <w:r w:rsidRPr="002F160A">
        <w:t xml:space="preserve"> (2 marks)</w:t>
      </w:r>
    </w:p>
    <w:tbl>
      <w:tblPr>
        <w:tblStyle w:val="TableGrid"/>
        <w:tblW w:w="0" w:type="auto"/>
        <w:tblInd w:w="988" w:type="dxa"/>
        <w:shd w:val="clear" w:color="auto" w:fill="FFF2CC" w:themeFill="accent4" w:themeFillTint="33"/>
        <w:tblLook w:val="04A0" w:firstRow="1" w:lastRow="0" w:firstColumn="1" w:lastColumn="0" w:noHBand="0" w:noVBand="1"/>
      </w:tblPr>
      <w:tblGrid>
        <w:gridCol w:w="8362"/>
      </w:tblGrid>
      <w:tr w:rsidR="00F10917" w:rsidTr="6D5EE313" w14:paraId="42C31C81" w14:textId="77777777">
        <w:trPr>
          <w:trHeight w:val="1154"/>
        </w:trPr>
        <w:tc>
          <w:tcPr>
            <w:tcW w:w="8362" w:type="dxa"/>
            <w:shd w:val="clear" w:color="auto" w:fill="FFF2CC" w:themeFill="accent4" w:themeFillTint="33"/>
            <w:tcMar/>
          </w:tcPr>
          <w:p w:rsidRPr="004D7B66" w:rsidR="00F10917" w:rsidRDefault="00F10917" w14:noSpellErr="1" w14:paraId="2A5BF788" w14:textId="727C20A8">
            <w:pPr>
              <w:spacing w:after="0" w:line="276" w:lineRule="auto"/>
            </w:pPr>
            <w:r w:rsidR="00F10917">
              <w:rPr/>
              <w:t>Answer:</w:t>
            </w:r>
          </w:p>
          <w:p w:rsidRPr="004D7B66" w:rsidR="00F10917" w:rsidP="6D5EE313" w:rsidRDefault="00F10917" w14:paraId="38557DAD" w14:textId="65CE25E8">
            <w:pPr>
              <w:pStyle w:val="Normal"/>
              <w:spacing w:after="0" w:line="276" w:lineRule="auto"/>
            </w:pPr>
            <w:r w:rsidRPr="6D5EE313" w:rsidR="2526F5EA">
              <w:rPr>
                <w:rFonts w:ascii="Arial" w:hAnsi="Arial" w:eastAsia="Arial" w:cs="Arial"/>
                <w:noProof w:val="0"/>
                <w:sz w:val="22"/>
                <w:szCs w:val="22"/>
                <w:lang w:val="en-CA"/>
              </w:rPr>
              <w:t>Politely asks the process to terminate. The process can catch and handle this signal to perform cleanup before exiting.</w:t>
            </w:r>
          </w:p>
        </w:tc>
      </w:tr>
    </w:tbl>
    <w:p w:rsidRPr="004D7B66" w:rsidR="00F10917" w:rsidP="00F10917" w:rsidRDefault="00F10917" w14:paraId="1196AD5A" w14:textId="6EEAAA95">
      <w:pPr>
        <w:pStyle w:val="ListParagraphNumerical"/>
        <w:keepNext/>
        <w:numPr>
          <w:ilvl w:val="1"/>
          <w:numId w:val="13"/>
        </w:numPr>
        <w:spacing w:before="120"/>
        <w:ind w:left="993" w:hanging="284"/>
      </w:pPr>
      <w:r w:rsidRPr="00F10917">
        <w:rPr>
          <w:rFonts w:ascii="Courier New" w:hAnsi="Courier New" w:cs="Courier New"/>
        </w:rPr>
        <w:t>SIG</w:t>
      </w:r>
      <w:r>
        <w:rPr>
          <w:rFonts w:ascii="Courier New" w:hAnsi="Courier New" w:cs="Courier New"/>
        </w:rPr>
        <w:t>STOP</w:t>
      </w:r>
      <w:r>
        <w:t>:</w:t>
      </w:r>
      <w:r w:rsidRPr="002F160A">
        <w:t xml:space="preserve"> (2 marks)</w:t>
      </w:r>
    </w:p>
    <w:tbl>
      <w:tblPr>
        <w:tblStyle w:val="TableGrid"/>
        <w:tblW w:w="0" w:type="auto"/>
        <w:tblInd w:w="988" w:type="dxa"/>
        <w:shd w:val="clear" w:color="auto" w:fill="FFF2CC" w:themeFill="accent4" w:themeFillTint="33"/>
        <w:tblLook w:val="04A0" w:firstRow="1" w:lastRow="0" w:firstColumn="1" w:lastColumn="0" w:noHBand="0" w:noVBand="1"/>
      </w:tblPr>
      <w:tblGrid>
        <w:gridCol w:w="8362"/>
      </w:tblGrid>
      <w:tr w:rsidR="00F10917" w:rsidTr="6D5EE313" w14:paraId="768FB0B9" w14:textId="77777777">
        <w:trPr>
          <w:trHeight w:val="1154"/>
        </w:trPr>
        <w:tc>
          <w:tcPr>
            <w:tcW w:w="8362" w:type="dxa"/>
            <w:shd w:val="clear" w:color="auto" w:fill="FFF2CC" w:themeFill="accent4" w:themeFillTint="33"/>
            <w:tcMar/>
          </w:tcPr>
          <w:p w:rsidRPr="004D7B66" w:rsidR="00F10917" w:rsidRDefault="00F10917" w14:noSpellErr="1" w14:paraId="580FDBD1" w14:textId="5F1AB14E">
            <w:pPr>
              <w:spacing w:after="0" w:line="276" w:lineRule="auto"/>
            </w:pPr>
            <w:r w:rsidR="00F10917">
              <w:rPr/>
              <w:t>Answer:</w:t>
            </w:r>
          </w:p>
          <w:p w:rsidRPr="004D7B66" w:rsidR="00F10917" w:rsidP="6D5EE313" w:rsidRDefault="00F10917" w14:paraId="5C8507F9" w14:textId="0456B103">
            <w:pPr>
              <w:pStyle w:val="Normal"/>
              <w:spacing w:after="0" w:line="276" w:lineRule="auto"/>
            </w:pPr>
            <w:r w:rsidRPr="6D5EE313" w:rsidR="41F4C099">
              <w:rPr>
                <w:rFonts w:ascii="Arial" w:hAnsi="Arial" w:eastAsia="Arial" w:cs="Arial"/>
                <w:noProof w:val="0"/>
                <w:sz w:val="22"/>
                <w:szCs w:val="22"/>
                <w:lang w:val="en-CA"/>
              </w:rPr>
              <w:t>Stops (pauses) the process. The process cannot catch or ignore this signal.</w:t>
            </w:r>
          </w:p>
        </w:tc>
      </w:tr>
    </w:tbl>
    <w:p w:rsidRPr="004D7B66" w:rsidR="00F10917" w:rsidP="00F10917" w:rsidRDefault="00F10917" w14:paraId="6ACC53BB" w14:textId="77777777">
      <w:pPr>
        <w:pStyle w:val="ListParagraphNumerical"/>
        <w:numPr>
          <w:ilvl w:val="0"/>
          <w:numId w:val="13"/>
        </w:numPr>
        <w:spacing w:before="240"/>
        <w:ind w:left="425" w:hanging="425"/>
      </w:pPr>
      <w:r w:rsidRPr="00F10917">
        <w:t xml:space="preserve">Run </w:t>
      </w:r>
      <w:r w:rsidRPr="00F10917">
        <w:rPr>
          <w:rFonts w:ascii="Courier New" w:hAnsi="Courier New" w:cs="Courier New"/>
        </w:rPr>
        <w:t xml:space="preserve">man </w:t>
      </w:r>
      <w:proofErr w:type="spellStart"/>
      <w:r w:rsidRPr="00F10917">
        <w:rPr>
          <w:rFonts w:ascii="Courier New" w:hAnsi="Courier New" w:cs="Courier New"/>
        </w:rPr>
        <w:t>ps</w:t>
      </w:r>
      <w:proofErr w:type="spellEnd"/>
      <w:r>
        <w:t>, and then p</w:t>
      </w:r>
      <w:r w:rsidRPr="00F10917">
        <w:t>ress C</w:t>
      </w:r>
      <w:r>
        <w:t>TRL-</w:t>
      </w:r>
      <w:r w:rsidRPr="00F10917">
        <w:t>Z. What is the state of the process? (1 mark)</w:t>
      </w:r>
    </w:p>
    <w:tbl>
      <w:tblPr>
        <w:tblStyle w:val="TableGrid"/>
        <w:tblW w:w="0" w:type="auto"/>
        <w:tblInd w:w="421" w:type="dxa"/>
        <w:shd w:val="clear" w:color="auto" w:fill="FFF2CC" w:themeFill="accent4" w:themeFillTint="33"/>
        <w:tblLook w:val="04A0" w:firstRow="1" w:lastRow="0" w:firstColumn="1" w:lastColumn="0" w:noHBand="0" w:noVBand="1"/>
      </w:tblPr>
      <w:tblGrid>
        <w:gridCol w:w="8929"/>
      </w:tblGrid>
      <w:tr w:rsidR="00F10917" w:rsidTr="6D5EE313" w14:paraId="2C053DEA" w14:textId="77777777">
        <w:trPr>
          <w:trHeight w:val="1289"/>
        </w:trPr>
        <w:tc>
          <w:tcPr>
            <w:tcW w:w="8929" w:type="dxa"/>
            <w:shd w:val="clear" w:color="auto" w:fill="FFF2CC" w:themeFill="accent4" w:themeFillTint="33"/>
            <w:tcMar/>
          </w:tcPr>
          <w:p w:rsidRPr="004D7B66" w:rsidR="00F10917" w:rsidRDefault="00F10917" w14:noSpellErr="1" w14:paraId="501B48D8" w14:textId="503BB4F2">
            <w:pPr>
              <w:spacing w:after="0" w:line="276" w:lineRule="auto"/>
            </w:pPr>
            <w:r w:rsidR="00F10917">
              <w:rPr/>
              <w:t>Answer:</w:t>
            </w:r>
          </w:p>
          <w:p w:rsidRPr="004D7B66" w:rsidR="00F10917" w:rsidP="6D5EE313" w:rsidRDefault="00F10917" w14:paraId="3BB50ECA" w14:textId="40A271EB">
            <w:pPr>
              <w:pStyle w:val="Normal"/>
              <w:spacing w:after="0" w:line="276" w:lineRule="auto"/>
            </w:pPr>
            <w:r w:rsidRPr="6D5EE313" w:rsidR="442F774B">
              <w:rPr>
                <w:rFonts w:ascii="Arial" w:hAnsi="Arial" w:eastAsia="Arial" w:cs="Arial"/>
                <w:noProof w:val="0"/>
                <w:sz w:val="22"/>
                <w:szCs w:val="22"/>
                <w:lang w:val="en-CA"/>
              </w:rPr>
              <w:t>The state of the process after pressing CTRL-Z is "Stopped" (T).</w:t>
            </w:r>
          </w:p>
        </w:tc>
      </w:tr>
    </w:tbl>
    <w:p w:rsidR="00F10917" w:rsidP="00F10917" w:rsidRDefault="00F10917" w14:paraId="7CC228DD" w14:textId="6679DF1B">
      <w:pPr>
        <w:pStyle w:val="ListParagraph"/>
        <w:numPr>
          <w:ilvl w:val="0"/>
          <w:numId w:val="0"/>
        </w:numPr>
        <w:spacing w:before="240"/>
        <w:ind w:left="425"/>
      </w:pPr>
      <w:r>
        <w:t xml:space="preserve">CTRL-Z moved the </w:t>
      </w:r>
      <w:r w:rsidRPr="00F10917">
        <w:rPr>
          <w:rFonts w:ascii="Courier New" w:hAnsi="Courier New" w:cs="Courier New"/>
        </w:rPr>
        <w:t>man</w:t>
      </w:r>
      <w:r>
        <w:t xml:space="preserve"> process to the background. It no longer controls the terminal window.  </w:t>
      </w:r>
    </w:p>
    <w:p w:rsidRPr="004D7B66" w:rsidR="00F10917" w:rsidP="00F10917" w:rsidRDefault="00F10917" w14:paraId="28CB39DE" w14:textId="77777777">
      <w:pPr>
        <w:pStyle w:val="ListParagraphNumerical"/>
        <w:numPr>
          <w:ilvl w:val="0"/>
          <w:numId w:val="13"/>
        </w:numPr>
        <w:spacing w:before="240"/>
        <w:ind w:left="425" w:hanging="425"/>
      </w:pPr>
      <w:r>
        <w:t xml:space="preserve">Run the </w:t>
      </w:r>
      <w:r w:rsidRPr="00F10917">
        <w:rPr>
          <w:rFonts w:ascii="Courier New" w:hAnsi="Courier New" w:cs="Courier New"/>
        </w:rPr>
        <w:t>jobs</w:t>
      </w:r>
      <w:r>
        <w:t xml:space="preserve"> command. What is the purpose of this command? (1 mark)</w:t>
      </w:r>
    </w:p>
    <w:tbl>
      <w:tblPr>
        <w:tblStyle w:val="TableGrid"/>
        <w:tblW w:w="0" w:type="auto"/>
        <w:tblInd w:w="421" w:type="dxa"/>
        <w:shd w:val="clear" w:color="auto" w:fill="FFF2CC" w:themeFill="accent4" w:themeFillTint="33"/>
        <w:tblLook w:val="04A0" w:firstRow="1" w:lastRow="0" w:firstColumn="1" w:lastColumn="0" w:noHBand="0" w:noVBand="1"/>
      </w:tblPr>
      <w:tblGrid>
        <w:gridCol w:w="8929"/>
      </w:tblGrid>
      <w:tr w:rsidR="00F10917" w:rsidTr="6D5EE313" w14:paraId="65F72DC2" w14:textId="77777777">
        <w:trPr>
          <w:trHeight w:val="1289"/>
        </w:trPr>
        <w:tc>
          <w:tcPr>
            <w:tcW w:w="8929" w:type="dxa"/>
            <w:shd w:val="clear" w:color="auto" w:fill="FFF2CC" w:themeFill="accent4" w:themeFillTint="33"/>
            <w:tcMar/>
          </w:tcPr>
          <w:p w:rsidRPr="004D7B66" w:rsidR="00F10917" w:rsidRDefault="00F10917" w14:noSpellErr="1" w14:paraId="5FDA184B" w14:textId="43293E3D">
            <w:pPr>
              <w:spacing w:after="0" w:line="276" w:lineRule="auto"/>
            </w:pPr>
            <w:r w:rsidR="00F10917">
              <w:rPr/>
              <w:t>Answer:</w:t>
            </w:r>
          </w:p>
          <w:p w:rsidRPr="004D7B66" w:rsidR="00F10917" w:rsidP="6D5EE313" w:rsidRDefault="00F10917" w14:paraId="1777B212" w14:textId="34B08CD9">
            <w:pPr>
              <w:pStyle w:val="Normal"/>
              <w:spacing w:after="0" w:line="276" w:lineRule="auto"/>
            </w:pPr>
            <w:r w:rsidRPr="6D5EE313" w:rsidR="612675F4">
              <w:rPr>
                <w:rFonts w:ascii="Arial" w:hAnsi="Arial" w:eastAsia="Arial" w:cs="Arial"/>
                <w:noProof w:val="0"/>
                <w:sz w:val="22"/>
                <w:szCs w:val="22"/>
                <w:lang w:val="en-CA"/>
              </w:rPr>
              <w:t>The ‘</w:t>
            </w:r>
            <w:r w:rsidRPr="6D5EE313" w:rsidR="612675F4">
              <w:rPr>
                <w:rFonts w:ascii="Consolas" w:hAnsi="Consolas" w:eastAsia="Consolas" w:cs="Consolas"/>
                <w:noProof w:val="0"/>
                <w:sz w:val="22"/>
                <w:szCs w:val="22"/>
                <w:lang w:val="en-CA"/>
              </w:rPr>
              <w:t>jobs’</w:t>
            </w:r>
            <w:r w:rsidRPr="6D5EE313" w:rsidR="612675F4">
              <w:rPr>
                <w:rFonts w:ascii="Arial" w:hAnsi="Arial" w:eastAsia="Arial" w:cs="Arial"/>
                <w:noProof w:val="0"/>
                <w:sz w:val="22"/>
                <w:szCs w:val="22"/>
                <w:lang w:val="en-CA"/>
              </w:rPr>
              <w:t xml:space="preserve"> command lists all jobs running in the current shell session, showing their status and job number.</w:t>
            </w:r>
          </w:p>
        </w:tc>
      </w:tr>
    </w:tbl>
    <w:p w:rsidRPr="004D7B66" w:rsidR="00F10917" w:rsidP="00F10917" w:rsidRDefault="00F10917" w14:paraId="235D5255" w14:textId="1FE48941">
      <w:pPr>
        <w:pStyle w:val="ListParagraphNumerical"/>
        <w:numPr>
          <w:ilvl w:val="0"/>
          <w:numId w:val="13"/>
        </w:numPr>
        <w:spacing w:before="240"/>
        <w:ind w:left="425" w:hanging="425"/>
      </w:pPr>
      <w:r>
        <w:t xml:space="preserve">Run </w:t>
      </w:r>
      <w:proofErr w:type="spellStart"/>
      <w:r>
        <w:rPr>
          <w:rFonts w:ascii="Courier New" w:hAnsi="Courier New" w:cs="Courier New"/>
        </w:rPr>
        <w:t>fg</w:t>
      </w:r>
      <w:proofErr w:type="spellEnd"/>
      <w:r>
        <w:t>. What happens? Why? (1 mark)</w:t>
      </w:r>
    </w:p>
    <w:tbl>
      <w:tblPr>
        <w:tblStyle w:val="TableGrid"/>
        <w:tblW w:w="0" w:type="auto"/>
        <w:tblInd w:w="421" w:type="dxa"/>
        <w:shd w:val="clear" w:color="auto" w:fill="FFF2CC" w:themeFill="accent4" w:themeFillTint="33"/>
        <w:tblLook w:val="04A0" w:firstRow="1" w:lastRow="0" w:firstColumn="1" w:lastColumn="0" w:noHBand="0" w:noVBand="1"/>
      </w:tblPr>
      <w:tblGrid>
        <w:gridCol w:w="8929"/>
      </w:tblGrid>
      <w:tr w:rsidR="00F10917" w:rsidTr="6D5EE313" w14:paraId="16119555" w14:textId="77777777">
        <w:trPr>
          <w:trHeight w:val="1289"/>
        </w:trPr>
        <w:tc>
          <w:tcPr>
            <w:tcW w:w="8929" w:type="dxa"/>
            <w:shd w:val="clear" w:color="auto" w:fill="FFF2CC" w:themeFill="accent4" w:themeFillTint="33"/>
            <w:tcMar/>
          </w:tcPr>
          <w:p w:rsidRPr="004D7B66" w:rsidR="00F10917" w:rsidRDefault="00F10917" w14:noSpellErr="1" w14:paraId="67B7B059" w14:textId="4650FC1D">
            <w:pPr>
              <w:spacing w:after="0" w:line="276" w:lineRule="auto"/>
            </w:pPr>
            <w:r w:rsidR="00F10917">
              <w:rPr/>
              <w:t>Answer:</w:t>
            </w:r>
          </w:p>
          <w:p w:rsidRPr="004D7B66" w:rsidR="00F10917" w:rsidP="6D5EE313" w:rsidRDefault="00F10917" w14:paraId="4E2C56FA" w14:textId="74F6913B">
            <w:pPr>
              <w:pStyle w:val="Normal"/>
              <w:spacing w:after="0" w:line="276" w:lineRule="auto"/>
            </w:pPr>
            <w:r w:rsidRPr="6D5EE313" w:rsidR="4DA6D40E">
              <w:rPr>
                <w:rFonts w:ascii="Arial" w:hAnsi="Arial" w:eastAsia="Arial" w:cs="Arial"/>
                <w:noProof w:val="0"/>
                <w:sz w:val="22"/>
                <w:szCs w:val="22"/>
                <w:lang w:val="en-CA"/>
              </w:rPr>
              <w:t>The ‘</w:t>
            </w:r>
            <w:r w:rsidRPr="6D5EE313" w:rsidR="4DA6D40E">
              <w:rPr>
                <w:rFonts w:ascii="Consolas" w:hAnsi="Consolas" w:eastAsia="Consolas" w:cs="Consolas"/>
                <w:noProof w:val="0"/>
                <w:sz w:val="22"/>
                <w:szCs w:val="22"/>
                <w:lang w:val="en-CA"/>
              </w:rPr>
              <w:t>fg</w:t>
            </w:r>
            <w:r w:rsidRPr="6D5EE313" w:rsidR="4DA6D40E">
              <w:rPr>
                <w:rFonts w:ascii="Consolas" w:hAnsi="Consolas" w:eastAsia="Consolas" w:cs="Consolas"/>
                <w:noProof w:val="0"/>
                <w:sz w:val="22"/>
                <w:szCs w:val="22"/>
                <w:lang w:val="en-CA"/>
              </w:rPr>
              <w:t>’</w:t>
            </w:r>
            <w:r w:rsidRPr="6D5EE313" w:rsidR="4DA6D40E">
              <w:rPr>
                <w:rFonts w:ascii="Arial" w:hAnsi="Arial" w:eastAsia="Arial" w:cs="Arial"/>
                <w:noProof w:val="0"/>
                <w:sz w:val="22"/>
                <w:szCs w:val="22"/>
                <w:lang w:val="en-CA"/>
              </w:rPr>
              <w:t xml:space="preserve"> command brings a background job to the foreground, allowing it to interact with the terminal.</w:t>
            </w:r>
          </w:p>
        </w:tc>
      </w:tr>
    </w:tbl>
    <w:p w:rsidR="00F10917" w:rsidP="00F10917" w:rsidRDefault="00F10917" w14:paraId="1D79FD40" w14:textId="281F941C">
      <w:pPr>
        <w:pStyle w:val="ListParagraphNumerical"/>
        <w:numPr>
          <w:ilvl w:val="0"/>
          <w:numId w:val="13"/>
        </w:numPr>
        <w:spacing w:before="240"/>
        <w:ind w:left="425" w:hanging="425"/>
      </w:pPr>
      <w:r>
        <w:t xml:space="preserve">Press CTRL-Z again to suspend the </w:t>
      </w:r>
      <w:r w:rsidRPr="00F10917">
        <w:rPr>
          <w:rFonts w:ascii="Courier New" w:hAnsi="Courier New" w:cs="Courier New"/>
        </w:rPr>
        <w:t xml:space="preserve">man </w:t>
      </w:r>
      <w:proofErr w:type="spellStart"/>
      <w:r w:rsidRPr="00F10917">
        <w:rPr>
          <w:rFonts w:ascii="Courier New" w:hAnsi="Courier New" w:cs="Courier New"/>
        </w:rPr>
        <w:t>ps</w:t>
      </w:r>
      <w:proofErr w:type="spellEnd"/>
      <w:r>
        <w:t xml:space="preserve"> process. </w:t>
      </w:r>
    </w:p>
    <w:p w:rsidR="00F10917" w:rsidP="00F10917" w:rsidRDefault="00F10917" w14:paraId="25E374F0" w14:textId="29DDADFE">
      <w:pPr>
        <w:pStyle w:val="ListParagraphNumerical"/>
        <w:numPr>
          <w:ilvl w:val="0"/>
          <w:numId w:val="13"/>
        </w:numPr>
        <w:spacing w:before="120"/>
        <w:ind w:left="425" w:hanging="425"/>
      </w:pPr>
      <w:r>
        <w:t xml:space="preserve">Run </w:t>
      </w:r>
      <w:r w:rsidRPr="00F10917">
        <w:rPr>
          <w:rFonts w:ascii="Courier New" w:hAnsi="Courier New" w:cs="Courier New"/>
        </w:rPr>
        <w:t>man proc</w:t>
      </w:r>
      <w:r>
        <w:t xml:space="preserve">, suspend the process using CTRL-Z and run </w:t>
      </w:r>
      <w:r w:rsidRPr="00F10917">
        <w:rPr>
          <w:rFonts w:ascii="Courier New" w:hAnsi="Courier New" w:cs="Courier New"/>
        </w:rPr>
        <w:t>jobs</w:t>
      </w:r>
      <w:r>
        <w:t xml:space="preserve"> again. </w:t>
      </w:r>
    </w:p>
    <w:p w:rsidR="00F10917" w:rsidP="00F10917" w:rsidRDefault="00F10917" w14:paraId="2629002D" w14:textId="64A47FE9">
      <w:pPr>
        <w:pStyle w:val="ListParagraphNumerical"/>
        <w:numPr>
          <w:ilvl w:val="0"/>
          <w:numId w:val="0"/>
        </w:numPr>
        <w:spacing w:before="120"/>
        <w:ind w:left="425"/>
      </w:pPr>
      <w:r>
        <w:t xml:space="preserve">You should now see two suspended </w:t>
      </w:r>
      <w:r w:rsidRPr="00F10917">
        <w:rPr>
          <w:rFonts w:ascii="Courier New" w:hAnsi="Courier New" w:cs="Courier New"/>
        </w:rPr>
        <w:t>man</w:t>
      </w:r>
      <w:r>
        <w:t xml:space="preserve"> processes.</w:t>
      </w:r>
    </w:p>
    <w:p w:rsidRPr="004D7B66" w:rsidR="00F10917" w:rsidP="00F10917" w:rsidRDefault="00F10917" w14:paraId="1EE4C73C" w14:textId="77777777">
      <w:pPr>
        <w:pStyle w:val="ListParagraphNumerical"/>
        <w:numPr>
          <w:ilvl w:val="0"/>
          <w:numId w:val="13"/>
        </w:numPr>
        <w:spacing w:before="120"/>
        <w:ind w:left="425" w:hanging="425"/>
      </w:pPr>
      <w:r w:rsidRPr="00F10917">
        <w:t xml:space="preserve">What command can you use to bring the </w:t>
      </w:r>
      <w:r w:rsidRPr="00F10917">
        <w:rPr>
          <w:rFonts w:ascii="Courier New" w:hAnsi="Courier New" w:cs="Courier New"/>
        </w:rPr>
        <w:t xml:space="preserve">man </w:t>
      </w:r>
      <w:proofErr w:type="spellStart"/>
      <w:r w:rsidRPr="00F10917">
        <w:rPr>
          <w:rFonts w:ascii="Courier New" w:hAnsi="Courier New" w:cs="Courier New"/>
        </w:rPr>
        <w:t>ps</w:t>
      </w:r>
      <w:proofErr w:type="spellEnd"/>
      <w:r w:rsidRPr="00F10917">
        <w:t xml:space="preserve"> process to the foreground? (1 mark)</w:t>
      </w:r>
    </w:p>
    <w:tbl>
      <w:tblPr>
        <w:tblStyle w:val="TableGrid"/>
        <w:tblW w:w="0" w:type="auto"/>
        <w:tblInd w:w="421" w:type="dxa"/>
        <w:shd w:val="clear" w:color="auto" w:fill="FFF2CC" w:themeFill="accent4" w:themeFillTint="33"/>
        <w:tblLook w:val="04A0" w:firstRow="1" w:lastRow="0" w:firstColumn="1" w:lastColumn="0" w:noHBand="0" w:noVBand="1"/>
      </w:tblPr>
      <w:tblGrid>
        <w:gridCol w:w="8929"/>
      </w:tblGrid>
      <w:tr w:rsidR="00F10917" w:rsidTr="6D5EE313" w14:paraId="4E33DF4C" w14:textId="77777777">
        <w:trPr>
          <w:trHeight w:val="1289"/>
        </w:trPr>
        <w:tc>
          <w:tcPr>
            <w:tcW w:w="8929" w:type="dxa"/>
            <w:shd w:val="clear" w:color="auto" w:fill="FFF2CC" w:themeFill="accent4" w:themeFillTint="33"/>
            <w:tcMar/>
          </w:tcPr>
          <w:p w:rsidRPr="004D7B66" w:rsidR="00F10917" w:rsidRDefault="00F10917" w14:noSpellErr="1" w14:paraId="6F9602FE" w14:textId="3BBBCFB1">
            <w:pPr>
              <w:spacing w:after="0" w:line="276" w:lineRule="auto"/>
            </w:pPr>
            <w:r w:rsidR="00F10917">
              <w:rPr/>
              <w:t>Answer:</w:t>
            </w:r>
          </w:p>
          <w:p w:rsidRPr="004D7B66" w:rsidR="00F10917" w:rsidP="6D5EE313" w:rsidRDefault="00F10917" w14:paraId="49BC0C62" w14:textId="1A56230B">
            <w:pPr>
              <w:pStyle w:val="Normal"/>
              <w:spacing w:after="0" w:line="276" w:lineRule="auto"/>
            </w:pPr>
            <w:r w:rsidRPr="6D5EE313" w:rsidR="7AF99F6D">
              <w:rPr>
                <w:rFonts w:ascii="Arial" w:hAnsi="Arial" w:eastAsia="Arial" w:cs="Arial"/>
                <w:noProof w:val="0"/>
                <w:sz w:val="22"/>
                <w:szCs w:val="22"/>
                <w:lang w:val="en-CA"/>
              </w:rPr>
              <w:t>Use the ‘</w:t>
            </w:r>
            <w:r w:rsidRPr="6D5EE313" w:rsidR="7AF99F6D">
              <w:rPr>
                <w:rFonts w:ascii="Consolas" w:hAnsi="Consolas" w:eastAsia="Consolas" w:cs="Consolas"/>
                <w:noProof w:val="0"/>
                <w:sz w:val="22"/>
                <w:szCs w:val="22"/>
                <w:lang w:val="en-CA"/>
              </w:rPr>
              <w:t>fg</w:t>
            </w:r>
            <w:r w:rsidRPr="6D5EE313" w:rsidR="7AF99F6D">
              <w:rPr>
                <w:rFonts w:ascii="Consolas" w:hAnsi="Consolas" w:eastAsia="Consolas" w:cs="Consolas"/>
                <w:noProof w:val="0"/>
                <w:sz w:val="22"/>
                <w:szCs w:val="22"/>
                <w:lang w:val="en-CA"/>
              </w:rPr>
              <w:t xml:space="preserve"> %</w:t>
            </w:r>
            <w:r w:rsidRPr="6D5EE313" w:rsidR="7AF99F6D">
              <w:rPr>
                <w:rFonts w:ascii="Consolas" w:hAnsi="Consolas" w:eastAsia="Consolas" w:cs="Consolas"/>
                <w:noProof w:val="0"/>
                <w:sz w:val="22"/>
                <w:szCs w:val="22"/>
                <w:lang w:val="en-CA"/>
              </w:rPr>
              <w:t>job_number</w:t>
            </w:r>
            <w:r w:rsidRPr="6D5EE313" w:rsidR="7AF99F6D">
              <w:rPr>
                <w:rFonts w:ascii="Consolas" w:hAnsi="Consolas" w:eastAsia="Consolas" w:cs="Consolas"/>
                <w:noProof w:val="0"/>
                <w:sz w:val="22"/>
                <w:szCs w:val="22"/>
                <w:lang w:val="en-CA"/>
              </w:rPr>
              <w:t>’</w:t>
            </w:r>
            <w:r w:rsidRPr="6D5EE313" w:rsidR="7AF99F6D">
              <w:rPr>
                <w:rFonts w:ascii="Arial" w:hAnsi="Arial" w:eastAsia="Arial" w:cs="Arial"/>
                <w:noProof w:val="0"/>
                <w:sz w:val="22"/>
                <w:szCs w:val="22"/>
                <w:lang w:val="en-CA"/>
              </w:rPr>
              <w:t xml:space="preserve"> command to bring the ‘</w:t>
            </w:r>
            <w:r w:rsidRPr="6D5EE313" w:rsidR="7AF99F6D">
              <w:rPr>
                <w:rFonts w:ascii="Consolas" w:hAnsi="Consolas" w:eastAsia="Consolas" w:cs="Consolas"/>
                <w:noProof w:val="0"/>
                <w:sz w:val="22"/>
                <w:szCs w:val="22"/>
                <w:lang w:val="en-CA"/>
              </w:rPr>
              <w:t xml:space="preserve">man </w:t>
            </w:r>
            <w:r w:rsidRPr="6D5EE313" w:rsidR="7AF99F6D">
              <w:rPr>
                <w:rFonts w:ascii="Consolas" w:hAnsi="Consolas" w:eastAsia="Consolas" w:cs="Consolas"/>
                <w:noProof w:val="0"/>
                <w:sz w:val="22"/>
                <w:szCs w:val="22"/>
                <w:lang w:val="en-CA"/>
              </w:rPr>
              <w:t>ps’</w:t>
            </w:r>
            <w:r w:rsidRPr="6D5EE313" w:rsidR="7AF99F6D">
              <w:rPr>
                <w:rFonts w:ascii="Arial" w:hAnsi="Arial" w:eastAsia="Arial" w:cs="Arial"/>
                <w:noProof w:val="0"/>
                <w:sz w:val="22"/>
                <w:szCs w:val="22"/>
                <w:lang w:val="en-CA"/>
              </w:rPr>
              <w:t xml:space="preserve"> process to the foreground.</w:t>
            </w:r>
          </w:p>
        </w:tc>
      </w:tr>
    </w:tbl>
    <w:p w:rsidR="00F10917" w:rsidP="00F10917" w:rsidRDefault="00F10917" w14:paraId="198A0E3E" w14:textId="1209CD52">
      <w:pPr>
        <w:pStyle w:val="ListParagraphNumerical"/>
        <w:numPr>
          <w:ilvl w:val="0"/>
          <w:numId w:val="13"/>
        </w:numPr>
        <w:spacing w:before="240"/>
        <w:ind w:left="425" w:hanging="425"/>
      </w:pPr>
      <w:r>
        <w:t xml:space="preserve">Press the </w:t>
      </w:r>
      <w:r w:rsidRPr="00F10917">
        <w:rPr>
          <w:b/>
          <w:bCs/>
        </w:rPr>
        <w:t>q</w:t>
      </w:r>
      <w:r>
        <w:t xml:space="preserve"> key to exit the </w:t>
      </w:r>
      <w:r w:rsidRPr="00F10917">
        <w:rPr>
          <w:rFonts w:ascii="Courier New" w:hAnsi="Courier New" w:cs="Courier New"/>
        </w:rPr>
        <w:t xml:space="preserve">man </w:t>
      </w:r>
      <w:proofErr w:type="spellStart"/>
      <w:r w:rsidRPr="00F10917">
        <w:rPr>
          <w:rFonts w:ascii="Courier New" w:hAnsi="Courier New" w:cs="Courier New"/>
        </w:rPr>
        <w:t>ps</w:t>
      </w:r>
      <w:proofErr w:type="spellEnd"/>
      <w:r>
        <w:t xml:space="preserve"> command. </w:t>
      </w:r>
    </w:p>
    <w:p w:rsidR="00F10917" w:rsidP="00F10917" w:rsidRDefault="00F10917" w14:paraId="1A7F9971" w14:textId="77777777">
      <w:pPr>
        <w:pStyle w:val="ListParagraphNumerical"/>
        <w:numPr>
          <w:ilvl w:val="0"/>
          <w:numId w:val="13"/>
        </w:numPr>
        <w:spacing w:before="120"/>
        <w:ind w:left="425" w:hanging="425"/>
      </w:pPr>
      <w:r w:rsidRPr="00F10917">
        <w:t>Send the default kill signal (</w:t>
      </w:r>
      <w:r w:rsidRPr="00F10917">
        <w:rPr>
          <w:rFonts w:ascii="Courier New" w:hAnsi="Courier New" w:cs="Courier New"/>
        </w:rPr>
        <w:t>SIGTERM</w:t>
      </w:r>
      <w:r w:rsidRPr="00F10917">
        <w:t xml:space="preserve">) to the </w:t>
      </w:r>
      <w:r w:rsidRPr="00F10917">
        <w:rPr>
          <w:rFonts w:ascii="Courier New" w:hAnsi="Courier New" w:cs="Courier New"/>
        </w:rPr>
        <w:t>man proc</w:t>
      </w:r>
      <w:r w:rsidRPr="00F10917">
        <w:t xml:space="preserve"> process using </w:t>
      </w:r>
      <w:r w:rsidRPr="00F10917">
        <w:rPr>
          <w:rFonts w:ascii="Courier New" w:hAnsi="Courier New" w:cs="Courier New"/>
        </w:rPr>
        <w:t xml:space="preserve">kill </w:t>
      </w:r>
      <w:proofErr w:type="spellStart"/>
      <w:r w:rsidRPr="00F10917">
        <w:rPr>
          <w:rFonts w:ascii="Courier New" w:hAnsi="Courier New" w:cs="Courier New"/>
        </w:rPr>
        <w:t>PID_of_man</w:t>
      </w:r>
      <w:proofErr w:type="spellEnd"/>
      <w:r w:rsidRPr="00F10917">
        <w:t xml:space="preserve">. </w:t>
      </w:r>
    </w:p>
    <w:p w:rsidRPr="004D7B66" w:rsidR="00F10917" w:rsidP="00F10917" w:rsidRDefault="00F10917" w14:paraId="059A701B" w14:textId="77777777">
      <w:pPr>
        <w:pStyle w:val="ListParagraphNumerical"/>
        <w:numPr>
          <w:ilvl w:val="0"/>
          <w:numId w:val="13"/>
        </w:numPr>
        <w:spacing w:before="120"/>
        <w:ind w:left="425" w:hanging="425"/>
      </w:pPr>
      <w:r w:rsidRPr="00F10917">
        <w:t xml:space="preserve">Run </w:t>
      </w:r>
      <w:r w:rsidRPr="00F10917">
        <w:rPr>
          <w:rFonts w:ascii="Courier New" w:hAnsi="Courier New" w:cs="Courier New"/>
        </w:rPr>
        <w:t>ps</w:t>
      </w:r>
      <w:r>
        <w:t>.</w:t>
      </w:r>
      <w:r w:rsidRPr="00F10917">
        <w:t xml:space="preserve"> </w:t>
      </w:r>
      <w:r>
        <w:t>W</w:t>
      </w:r>
      <w:r w:rsidRPr="00F10917">
        <w:t>hy is the process still listed? (Hint: the signal is NOT being ignored!) (1 mark)</w:t>
      </w:r>
      <w:r>
        <w:t xml:space="preserve"> </w:t>
      </w:r>
    </w:p>
    <w:tbl>
      <w:tblPr>
        <w:tblStyle w:val="TableGrid"/>
        <w:tblW w:w="0" w:type="auto"/>
        <w:tblInd w:w="421" w:type="dxa"/>
        <w:shd w:val="clear" w:color="auto" w:fill="FFF2CC" w:themeFill="accent4" w:themeFillTint="33"/>
        <w:tblLook w:val="04A0" w:firstRow="1" w:lastRow="0" w:firstColumn="1" w:lastColumn="0" w:noHBand="0" w:noVBand="1"/>
      </w:tblPr>
      <w:tblGrid>
        <w:gridCol w:w="8929"/>
      </w:tblGrid>
      <w:tr w:rsidR="00F10917" w:rsidTr="6D5EE313" w14:paraId="64E6E9CC" w14:textId="77777777">
        <w:trPr>
          <w:trHeight w:val="1289"/>
        </w:trPr>
        <w:tc>
          <w:tcPr>
            <w:tcW w:w="8929" w:type="dxa"/>
            <w:shd w:val="clear" w:color="auto" w:fill="FFF2CC" w:themeFill="accent4" w:themeFillTint="33"/>
            <w:tcMar/>
          </w:tcPr>
          <w:p w:rsidRPr="004D7B66" w:rsidR="00F10917" w:rsidRDefault="00F10917" w14:noSpellErr="1" w14:paraId="6066C258" w14:textId="690B2EC5">
            <w:pPr>
              <w:spacing w:after="0" w:line="276" w:lineRule="auto"/>
            </w:pPr>
            <w:r w:rsidR="00F10917">
              <w:rPr/>
              <w:t>Answer:</w:t>
            </w:r>
          </w:p>
          <w:p w:rsidRPr="004D7B66" w:rsidR="00F10917" w:rsidP="6D5EE313" w:rsidRDefault="00F10917" w14:paraId="10CB5E22" w14:textId="46113780">
            <w:pPr>
              <w:pStyle w:val="Normal"/>
              <w:spacing w:after="0" w:line="276" w:lineRule="auto"/>
            </w:pPr>
            <w:r w:rsidRPr="6D5EE313" w:rsidR="42F481E7">
              <w:rPr>
                <w:rFonts w:ascii="Arial" w:hAnsi="Arial" w:eastAsia="Arial" w:cs="Arial"/>
                <w:noProof w:val="0"/>
                <w:sz w:val="22"/>
                <w:szCs w:val="22"/>
                <w:lang w:val="en-CA"/>
              </w:rPr>
              <w:t>After sending the SIGTERM signal, the process may still be listed if it is performing cleanup or handling the termination request. It might not have exited immediately.</w:t>
            </w:r>
          </w:p>
        </w:tc>
      </w:tr>
    </w:tbl>
    <w:p w:rsidR="00F10917" w:rsidP="00F10917" w:rsidRDefault="00F10917" w14:paraId="46016877" w14:textId="77777777">
      <w:pPr>
        <w:pStyle w:val="ListParagraphNumerical"/>
        <w:numPr>
          <w:ilvl w:val="0"/>
          <w:numId w:val="13"/>
        </w:numPr>
        <w:spacing w:before="240"/>
        <w:ind w:left="425" w:hanging="425"/>
      </w:pPr>
      <w:r>
        <w:t>S</w:t>
      </w:r>
      <w:r w:rsidRPr="00F10917">
        <w:t>end the forc</w:t>
      </w:r>
      <w:r>
        <w:t>e</w:t>
      </w:r>
      <w:r w:rsidRPr="00F10917">
        <w:t xml:space="preserve"> kill signal (</w:t>
      </w:r>
      <w:r w:rsidRPr="00F10917">
        <w:rPr>
          <w:rFonts w:ascii="Courier New" w:hAnsi="Courier New" w:cs="Courier New"/>
        </w:rPr>
        <w:t>SIGKILL</w:t>
      </w:r>
      <w:r w:rsidRPr="00F10917">
        <w:t xml:space="preserve">) to the </w:t>
      </w:r>
      <w:r w:rsidRPr="00F10917">
        <w:rPr>
          <w:rFonts w:ascii="Courier New" w:hAnsi="Courier New" w:cs="Courier New"/>
        </w:rPr>
        <w:t>man process</w:t>
      </w:r>
      <w:r w:rsidRPr="00F10917">
        <w:t xml:space="preserve"> using </w:t>
      </w:r>
      <w:r w:rsidRPr="00F10917">
        <w:rPr>
          <w:rFonts w:ascii="Courier New" w:hAnsi="Courier New" w:cs="Courier New"/>
        </w:rPr>
        <w:t xml:space="preserve">kill -9 </w:t>
      </w:r>
      <w:proofErr w:type="spellStart"/>
      <w:r w:rsidRPr="00F10917">
        <w:rPr>
          <w:rFonts w:ascii="Courier New" w:hAnsi="Courier New" w:cs="Courier New"/>
        </w:rPr>
        <w:t>PID_of_man</w:t>
      </w:r>
      <w:proofErr w:type="spellEnd"/>
      <w:r w:rsidRPr="00F10917">
        <w:t xml:space="preserve">.  </w:t>
      </w:r>
    </w:p>
    <w:p w:rsidR="00F10917" w:rsidP="00F10917" w:rsidRDefault="00F10917" w14:paraId="60512FB9" w14:textId="33DC6EB9">
      <w:pPr>
        <w:pStyle w:val="ListParagraphNumerical"/>
        <w:numPr>
          <w:ilvl w:val="0"/>
          <w:numId w:val="13"/>
        </w:numPr>
        <w:spacing w:before="120"/>
        <w:ind w:left="425" w:hanging="425"/>
      </w:pPr>
      <w:r w:rsidRPr="00F10917">
        <w:t xml:space="preserve">Run </w:t>
      </w:r>
      <w:proofErr w:type="spellStart"/>
      <w:r w:rsidRPr="00F10917">
        <w:rPr>
          <w:rFonts w:ascii="Courier New" w:hAnsi="Courier New" w:cs="Courier New"/>
        </w:rPr>
        <w:t>ps</w:t>
      </w:r>
      <w:proofErr w:type="spellEnd"/>
      <w:r w:rsidRPr="00F10917">
        <w:t xml:space="preserve">, </w:t>
      </w:r>
      <w:r>
        <w:t xml:space="preserve">and then </w:t>
      </w:r>
      <w:r w:rsidRPr="00F10917">
        <w:t>compare the results to the previous step</w:t>
      </w:r>
      <w:r>
        <w:t>. Explain what has occurred.</w:t>
      </w:r>
      <w:r w:rsidRPr="00F10917">
        <w:t xml:space="preserve"> (1</w:t>
      </w:r>
      <w:r w:rsidR="00760CD7">
        <w:t> </w:t>
      </w:r>
      <w:r w:rsidRPr="00F10917">
        <w:t>mark)</w:t>
      </w:r>
    </w:p>
    <w:tbl>
      <w:tblPr>
        <w:tblStyle w:val="TableGrid"/>
        <w:tblW w:w="0" w:type="auto"/>
        <w:tblInd w:w="421" w:type="dxa"/>
        <w:shd w:val="clear" w:color="auto" w:fill="FFF2CC" w:themeFill="accent4" w:themeFillTint="33"/>
        <w:tblLook w:val="04A0" w:firstRow="1" w:lastRow="0" w:firstColumn="1" w:lastColumn="0" w:noHBand="0" w:noVBand="1"/>
      </w:tblPr>
      <w:tblGrid>
        <w:gridCol w:w="8929"/>
      </w:tblGrid>
      <w:tr w:rsidR="00F10917" w:rsidTr="6D5EE313" w14:paraId="7608E939" w14:textId="77777777">
        <w:trPr>
          <w:trHeight w:val="1289"/>
        </w:trPr>
        <w:tc>
          <w:tcPr>
            <w:tcW w:w="8929" w:type="dxa"/>
            <w:shd w:val="clear" w:color="auto" w:fill="FFF2CC" w:themeFill="accent4" w:themeFillTint="33"/>
            <w:tcMar/>
          </w:tcPr>
          <w:p w:rsidRPr="004D7B66" w:rsidR="00F10917" w:rsidRDefault="00F10917" w14:noSpellErr="1" w14:paraId="16B452B1" w14:textId="0A39545A">
            <w:pPr>
              <w:spacing w:after="0" w:line="276" w:lineRule="auto"/>
            </w:pPr>
            <w:r w:rsidR="00F10917">
              <w:rPr/>
              <w:t>Answer:</w:t>
            </w:r>
          </w:p>
          <w:p w:rsidRPr="004D7B66" w:rsidR="00F10917" w:rsidP="6D5EE313" w:rsidRDefault="00F10917" w14:paraId="4FAE8AA0" w14:textId="506C7852">
            <w:pPr>
              <w:pStyle w:val="Normal"/>
              <w:spacing w:after="0" w:line="276" w:lineRule="auto"/>
            </w:pPr>
            <w:r w:rsidRPr="6D5EE313" w:rsidR="1708E056">
              <w:rPr>
                <w:rFonts w:ascii="Arial" w:hAnsi="Arial" w:eastAsia="Arial" w:cs="Arial"/>
                <w:noProof w:val="0"/>
                <w:sz w:val="22"/>
                <w:szCs w:val="22"/>
                <w:lang w:val="en-CA"/>
              </w:rPr>
              <w:t>Sending the SIGKILL signal (kill -9 PID_of_man) forces the process to terminate immediately. The process will no longer be listed in the process table, as it cannot handle or ignore this signal.</w:t>
            </w:r>
          </w:p>
        </w:tc>
      </w:tr>
    </w:tbl>
    <w:p w:rsidRPr="00874C30" w:rsidR="00552A32" w:rsidP="00874C30" w:rsidRDefault="00552A32" w14:paraId="2CD890A3" w14:textId="526B3058">
      <w:pPr>
        <w:pStyle w:val="ListParagraphNumerical"/>
        <w:numPr>
          <w:ilvl w:val="0"/>
          <w:numId w:val="0"/>
        </w:numPr>
        <w:spacing w:before="-1" w:after="-1"/>
        <w:rPr>
          <w:rFonts w:eastAsiaTheme="majorEastAsia" w:cstheme="majorBidi"/>
          <w:b/>
          <w:sz w:val="36"/>
          <w:szCs w:val="36"/>
        </w:rPr>
      </w:pPr>
      <w:r>
        <w:br w:type="page"/>
      </w:r>
    </w:p>
    <w:p w:rsidR="00E21282" w:rsidP="00C05040" w:rsidRDefault="00E21282" w14:paraId="78166BE6" w14:textId="5283FEF3">
      <w:pPr>
        <w:pStyle w:val="Heading1"/>
        <w:spacing w:before="240" w:after="120"/>
      </w:pPr>
      <w:bookmarkStart w:name="_Toc168302513" w:id="32"/>
      <w:r w:rsidRPr="00D5066E">
        <w:t>References</w:t>
      </w:r>
      <w:bookmarkEnd w:id="15"/>
      <w:bookmarkEnd w:id="32"/>
    </w:p>
    <w:p w:rsidRPr="00446364" w:rsidR="00C05040" w:rsidP="00C05040" w:rsidRDefault="0063265D" w14:paraId="600AB4B7" w14:textId="03EE87D3">
      <w:pPr>
        <w:ind w:left="567" w:hanging="567"/>
      </w:pPr>
      <w:r>
        <w:t xml:space="preserve">Process Explorer. (2023). Retrieved from Wikipedia: </w:t>
      </w:r>
      <w:r w:rsidRPr="0063265D">
        <w:t>https://en.wikipedia.org/wiki/Process_Explorer</w:t>
      </w:r>
    </w:p>
    <w:p w:rsidRPr="00C05040" w:rsidR="00C05040" w:rsidP="00C05040" w:rsidRDefault="00C05040" w14:paraId="5CAC7B80" w14:textId="21372315">
      <w:pPr>
        <w:pStyle w:val="Heading1"/>
        <w:spacing w:before="240" w:after="120"/>
      </w:pPr>
      <w:bookmarkStart w:name="_Toc168302514" w:id="33"/>
      <w:r>
        <w:t>Resources</w:t>
      </w:r>
      <w:bookmarkEnd w:id="33"/>
    </w:p>
    <w:p w:rsidRPr="00446364" w:rsidR="005A66C0" w:rsidP="00B955EB" w:rsidRDefault="005A66C0" w14:paraId="374FFD8A" w14:textId="52DC77AC">
      <w:pPr>
        <w:ind w:left="567" w:hanging="567"/>
      </w:pPr>
      <w:r w:rsidRPr="00446364">
        <w:t xml:space="preserve">Silberschatz, A., Galvin, P.B., &amp; Gagne, G. (2018). </w:t>
      </w:r>
      <w:r w:rsidRPr="00B955EB">
        <w:rPr>
          <w:i/>
          <w:iCs/>
        </w:rPr>
        <w:t xml:space="preserve">Operating </w:t>
      </w:r>
      <w:r w:rsidR="00B955EB">
        <w:rPr>
          <w:i/>
          <w:iCs/>
        </w:rPr>
        <w:t>s</w:t>
      </w:r>
      <w:r w:rsidRPr="00B955EB">
        <w:rPr>
          <w:i/>
          <w:iCs/>
        </w:rPr>
        <w:t xml:space="preserve">ystem </w:t>
      </w:r>
      <w:r w:rsidR="00B955EB">
        <w:rPr>
          <w:i/>
          <w:iCs/>
        </w:rPr>
        <w:t>c</w:t>
      </w:r>
      <w:r w:rsidRPr="00B955EB">
        <w:rPr>
          <w:i/>
          <w:iCs/>
        </w:rPr>
        <w:t>oncepts</w:t>
      </w:r>
      <w:r w:rsidRPr="00446364">
        <w:t xml:space="preserve"> (10th ed.). John Wiley &amp; Sons, Inc.</w:t>
      </w:r>
    </w:p>
    <w:p w:rsidRPr="001D43FC" w:rsidR="00E21282" w:rsidP="00B955EB" w:rsidRDefault="005A66C0" w14:paraId="5A0E8502" w14:textId="280539D6">
      <w:pPr>
        <w:ind w:left="567" w:hanging="567"/>
        <w:rPr>
          <w:lang w:val="fr-CA"/>
        </w:rPr>
      </w:pPr>
      <w:r w:rsidRPr="00446364">
        <w:t xml:space="preserve">Erl, T., Mahmood, Z., &amp; </w:t>
      </w:r>
      <w:proofErr w:type="spellStart"/>
      <w:r w:rsidRPr="00446364">
        <w:t>Puttini</w:t>
      </w:r>
      <w:proofErr w:type="spellEnd"/>
      <w:r w:rsidRPr="00446364">
        <w:t xml:space="preserve">, R. (2013). </w:t>
      </w:r>
      <w:r w:rsidRPr="00B955EB">
        <w:rPr>
          <w:i/>
          <w:iCs/>
        </w:rPr>
        <w:t>Cloud computing: Concepts, technology &amp; architecture</w:t>
      </w:r>
      <w:r w:rsidRPr="00446364">
        <w:t xml:space="preserve">. </w:t>
      </w:r>
      <w:proofErr w:type="spellStart"/>
      <w:r w:rsidRPr="001D43FC">
        <w:rPr>
          <w:lang w:val="fr-CA"/>
        </w:rPr>
        <w:t>Prentice</w:t>
      </w:r>
      <w:proofErr w:type="spellEnd"/>
      <w:r w:rsidRPr="001D43FC">
        <w:rPr>
          <w:lang w:val="fr-CA"/>
        </w:rPr>
        <w:t xml:space="preserve"> Hall.</w:t>
      </w:r>
    </w:p>
    <w:p w:rsidR="00446364" w:rsidP="00B955EB" w:rsidRDefault="00446364" w14:paraId="7E465D1D" w14:textId="7B7C9110">
      <w:pPr>
        <w:ind w:left="567" w:hanging="567"/>
      </w:pPr>
      <w:proofErr w:type="spellStart"/>
      <w:r w:rsidRPr="001D43FC">
        <w:rPr>
          <w:lang w:val="fr-CA"/>
        </w:rPr>
        <w:t>Arpaci-Dusseau</w:t>
      </w:r>
      <w:proofErr w:type="spellEnd"/>
      <w:r w:rsidRPr="001D43FC">
        <w:rPr>
          <w:lang w:val="fr-CA"/>
        </w:rPr>
        <w:t xml:space="preserve">, A. C., &amp; </w:t>
      </w:r>
      <w:proofErr w:type="spellStart"/>
      <w:r w:rsidRPr="001D43FC">
        <w:rPr>
          <w:lang w:val="fr-CA"/>
        </w:rPr>
        <w:t>Arpaci-Dusseau</w:t>
      </w:r>
      <w:proofErr w:type="spellEnd"/>
      <w:r w:rsidRPr="001D43FC">
        <w:rPr>
          <w:lang w:val="fr-CA"/>
        </w:rPr>
        <w:t xml:space="preserve">, R. H. (2018). </w:t>
      </w:r>
      <w:r w:rsidRPr="00B955EB">
        <w:rPr>
          <w:i/>
          <w:iCs/>
        </w:rPr>
        <w:t>Operating systems: Three easy pieces.</w:t>
      </w:r>
      <w:r w:rsidRPr="00446364">
        <w:t xml:space="preserve"> CreateSpace Independent Publishing Platform.</w:t>
      </w:r>
      <w:bookmarkEnd w:id="12"/>
      <w:bookmarkEnd w:id="13"/>
      <w:r w:rsidR="00B955EB">
        <w:t xml:space="preserve"> </w:t>
      </w:r>
      <w:hyperlink w:history="1" r:id="rId22">
        <w:r w:rsidRPr="00817D49" w:rsidR="00150C69">
          <w:rPr>
            <w:rStyle w:val="Hyperlink"/>
          </w:rPr>
          <w:t>https://pages.cs.wisc.edu/~remzi/OSTEP/</w:t>
        </w:r>
      </w:hyperlink>
    </w:p>
    <w:sectPr w:rsidR="00446364" w:rsidSect="00BF3AFE">
      <w:pgSz w:w="12240" w:h="15840" w:orient="portrait" w:code="1"/>
      <w:pgMar w:top="1871" w:right="1440" w:bottom="1151"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3626B" w:rsidP="0025582B" w:rsidRDefault="00F3626B" w14:paraId="66CA02F2" w14:textId="77777777">
      <w:r>
        <w:separator/>
      </w:r>
    </w:p>
  </w:endnote>
  <w:endnote w:type="continuationSeparator" w:id="0">
    <w:p w:rsidR="00F3626B" w:rsidP="0025582B" w:rsidRDefault="00F3626B" w14:paraId="205B8B23" w14:textId="77777777">
      <w:r>
        <w:continuationSeparator/>
      </w:r>
    </w:p>
  </w:endnote>
  <w:endnote w:type="continuationNotice" w:id="1">
    <w:p w:rsidR="00F3626B" w:rsidRDefault="00F3626B" w14:paraId="4D6BB1D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A37301" w:rsidR="0025582B" w:rsidRDefault="0025582B" w14:paraId="4C13FF5D" w14:textId="77777777">
    <w:pPr>
      <w:pStyle w:val="Footer"/>
      <w:pBdr>
        <w:top w:val="none" w:color="auto" w:sz="0" w:space="0"/>
      </w:pBdr>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5582B" w:rsidRDefault="0025582B" w14:paraId="38AA05B2" w14:textId="77777777">
    <w:pPr>
      <w:pStyle w:val="Footer"/>
      <w:pBdr>
        <w:top w:val="none" w:color="auto" w:sz="0" w:space="0"/>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A37301" w:rsidR="00E15023" w:rsidP="00813E98" w:rsidRDefault="000F50C7" w14:paraId="253E2D2D" w14:textId="4DFB6716">
    <w:pPr>
      <w:pStyle w:val="Footer"/>
      <w:tabs>
        <w:tab w:val="clear" w:pos="360"/>
        <w:tab w:val="center" w:pos="9000"/>
      </w:tabs>
      <w:spacing w:before="120"/>
      <w:ind w:left="0" w:firstLine="0"/>
    </w:pPr>
    <w:r>
      <w:t>© 202</w:t>
    </w:r>
    <w:r w:rsidR="00F96F18">
      <w:t>3</w:t>
    </w:r>
    <w:r w:rsidRPr="00A37301">
      <w:t>, Southern Alberta Institute of Technology</w:t>
    </w:r>
    <w:r w:rsidR="00E15023">
      <w:tab/>
    </w:r>
    <w:r w:rsidRPr="00C313AE" w:rsidR="00C313AE">
      <w:rPr>
        <w:rStyle w:val="PageNumber"/>
        <w:b/>
      </w:rPr>
      <w:fldChar w:fldCharType="begin"/>
    </w:r>
    <w:r w:rsidRPr="00C313AE" w:rsidR="00C313AE">
      <w:rPr>
        <w:rStyle w:val="PageNumber"/>
        <w:b/>
      </w:rPr>
      <w:instrText xml:space="preserve"> PAGE </w:instrText>
    </w:r>
    <w:r w:rsidRPr="00C313AE" w:rsidR="00C313AE">
      <w:rPr>
        <w:rStyle w:val="PageNumber"/>
        <w:b/>
      </w:rPr>
      <w:fldChar w:fldCharType="separate"/>
    </w:r>
    <w:r w:rsidR="002D6103">
      <w:rPr>
        <w:rStyle w:val="PageNumber"/>
        <w:b/>
        <w:noProof/>
      </w:rPr>
      <w:t>i</w:t>
    </w:r>
    <w:r w:rsidRPr="00C313AE" w:rsidR="00C313AE">
      <w:rPr>
        <w:rStyle w:val="PageNumber"/>
        <w:b/>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52621" w:rsidR="00227B4A" w:rsidP="0025582B" w:rsidRDefault="00227B4A" w14:paraId="4DAB289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3626B" w:rsidP="0025582B" w:rsidRDefault="00F3626B" w14:paraId="6F695DCD" w14:textId="77777777">
      <w:r>
        <w:separator/>
      </w:r>
    </w:p>
  </w:footnote>
  <w:footnote w:type="continuationSeparator" w:id="0">
    <w:p w:rsidR="00F3626B" w:rsidP="0025582B" w:rsidRDefault="00F3626B" w14:paraId="1C5CEB60" w14:textId="77777777">
      <w:r>
        <w:continuationSeparator/>
      </w:r>
    </w:p>
  </w:footnote>
  <w:footnote w:type="continuationNotice" w:id="1">
    <w:p w:rsidR="00F3626B" w:rsidRDefault="00F3626B" w14:paraId="2E3E1D2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F336C" w:rsidR="0025582B" w:rsidRDefault="0025582B" w14:paraId="1D397E19" w14:textId="77777777">
    <w:pPr>
      <w:pStyle w:val="Header"/>
      <w:pBdr>
        <w:bottom w:val="none" w:color="auto" w:sz="0" w:space="0"/>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5582B" w:rsidR="0025582B" w:rsidP="0025582B" w:rsidRDefault="0025582B" w14:paraId="2F2A5699" w14:textId="77777777">
    <w:pPr>
      <w:pStyle w:val="Header"/>
      <w:pBdr>
        <w:bottom w:val="none" w:color="auto" w:sz="0" w:space="0"/>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Pr="001B78B4" w:rsidR="00875329" w:rsidP="0025582B" w:rsidRDefault="00875329" w14:paraId="113EC7B0" w14:textId="77777777">
    <w:pPr>
      <w:pStyle w:val="Header"/>
    </w:pPr>
    <w:r>
      <w:rPr>
        <w:noProof/>
        <w:lang w:eastAsia="en-CA"/>
      </w:rPr>
      <w:drawing>
        <wp:anchor distT="0" distB="0" distL="114300" distR="114300" simplePos="0" relativeHeight="251658240" behindDoc="1" locked="0" layoutInCell="1" allowOverlap="1" wp14:anchorId="537E4F30" wp14:editId="2FB0C6E5">
          <wp:simplePos x="0" y="0"/>
          <wp:positionH relativeFrom="margin">
            <wp:posOffset>4575493</wp:posOffset>
          </wp:positionH>
          <wp:positionV relativeFrom="paragraph">
            <wp:posOffset>-247650</wp:posOffset>
          </wp:positionV>
          <wp:extent cx="1526540" cy="6305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7B30D8" w:rsidR="00227B4A" w:rsidP="0025582B" w:rsidRDefault="00227B4A" w14:paraId="0F87EA3D"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D677B"/>
    <w:multiLevelType w:val="hybridMultilevel"/>
    <w:tmpl w:val="793C8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D736D"/>
    <w:multiLevelType w:val="multilevel"/>
    <w:tmpl w:val="F0E88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F266713"/>
    <w:multiLevelType w:val="hybridMultilevel"/>
    <w:tmpl w:val="F4420C78"/>
    <w:lvl w:ilvl="0">
      <w:start w:val="1"/>
      <w:numFmt w:val="decimal"/>
      <w:pStyle w:val="ListParagraph"/>
      <w:lvlText w:val="%1."/>
      <w:lvlJc w:val="left"/>
      <w:pPr>
        <w:ind w:left="720" w:hanging="360"/>
      </w:pPr>
      <w:rPr>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290BCD"/>
    <w:multiLevelType w:val="hybridMultilevel"/>
    <w:tmpl w:val="640469F4"/>
    <w:lvl w:ilvl="0" w:tplc="11CC46C2">
      <w:start w:val="1"/>
      <w:numFmt w:val="bullet"/>
      <w:pStyle w:val="Bullet3"/>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6E27696"/>
    <w:multiLevelType w:val="hybridMultilevel"/>
    <w:tmpl w:val="BB2AF3C8"/>
    <w:lvl w:ilvl="0" w:tplc="FFFFFFFF">
      <w:start w:val="1"/>
      <w:numFmt w:val="lowerLetter"/>
      <w:lvlText w:val="%1."/>
      <w:lvlJc w:val="left"/>
      <w:pPr>
        <w:ind w:left="180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B8C5A3A"/>
    <w:multiLevelType w:val="hybridMultilevel"/>
    <w:tmpl w:val="DD2697FC"/>
    <w:lvl w:ilvl="0" w:tplc="1DDE41D2">
      <w:start w:val="1"/>
      <w:numFmt w:val="lowerLetter"/>
      <w:pStyle w:val="Lista"/>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E0153B"/>
    <w:multiLevelType w:val="hybridMultilevel"/>
    <w:tmpl w:val="455A04E6"/>
    <w:lvl w:ilvl="0">
      <w:start w:val="1"/>
      <w:numFmt w:val="bullet"/>
      <w:pStyle w:val="Bullet1"/>
      <w:lvlText w:val=""/>
      <w:lvlJc w:val="left"/>
      <w:pPr>
        <w:ind w:left="-360" w:hanging="360"/>
      </w:pPr>
      <w:rPr>
        <w:rFonts w:hint="default" w:ascii="Symbol" w:hAnsi="Symbol"/>
      </w:rPr>
    </w:lvl>
    <w:lvl w:ilvl="1" w:tplc="04090003" w:tentative="1">
      <w:start w:val="1"/>
      <w:numFmt w:val="bullet"/>
      <w:lvlText w:val="o"/>
      <w:lvlJc w:val="left"/>
      <w:pPr>
        <w:ind w:left="360" w:hanging="360"/>
      </w:pPr>
      <w:rPr>
        <w:rFonts w:hint="default" w:ascii="Courier New" w:hAnsi="Courier New" w:cs="Courier New"/>
      </w:rPr>
    </w:lvl>
    <w:lvl w:ilvl="2" w:tplc="04090005" w:tentative="1">
      <w:start w:val="1"/>
      <w:numFmt w:val="bullet"/>
      <w:lvlText w:val=""/>
      <w:lvlJc w:val="left"/>
      <w:pPr>
        <w:ind w:left="1080" w:hanging="360"/>
      </w:pPr>
      <w:rPr>
        <w:rFonts w:hint="default" w:ascii="Wingdings" w:hAnsi="Wingdings"/>
      </w:rPr>
    </w:lvl>
    <w:lvl w:ilvl="3" w:tplc="04090001" w:tentative="1">
      <w:start w:val="1"/>
      <w:numFmt w:val="bullet"/>
      <w:lvlText w:val=""/>
      <w:lvlJc w:val="left"/>
      <w:pPr>
        <w:ind w:left="1800" w:hanging="360"/>
      </w:pPr>
      <w:rPr>
        <w:rFonts w:hint="default" w:ascii="Symbol" w:hAnsi="Symbol"/>
      </w:rPr>
    </w:lvl>
    <w:lvl w:ilvl="4" w:tplc="04090003" w:tentative="1">
      <w:start w:val="1"/>
      <w:numFmt w:val="bullet"/>
      <w:lvlText w:val="o"/>
      <w:lvlJc w:val="left"/>
      <w:pPr>
        <w:ind w:left="2520" w:hanging="360"/>
      </w:pPr>
      <w:rPr>
        <w:rFonts w:hint="default" w:ascii="Courier New" w:hAnsi="Courier New" w:cs="Courier New"/>
      </w:rPr>
    </w:lvl>
    <w:lvl w:ilvl="5" w:tplc="04090005" w:tentative="1">
      <w:start w:val="1"/>
      <w:numFmt w:val="bullet"/>
      <w:lvlText w:val=""/>
      <w:lvlJc w:val="left"/>
      <w:pPr>
        <w:ind w:left="3240" w:hanging="360"/>
      </w:pPr>
      <w:rPr>
        <w:rFonts w:hint="default" w:ascii="Wingdings" w:hAnsi="Wingdings"/>
      </w:rPr>
    </w:lvl>
    <w:lvl w:ilvl="6" w:tplc="04090001" w:tentative="1">
      <w:start w:val="1"/>
      <w:numFmt w:val="bullet"/>
      <w:lvlText w:val=""/>
      <w:lvlJc w:val="left"/>
      <w:pPr>
        <w:ind w:left="3960" w:hanging="360"/>
      </w:pPr>
      <w:rPr>
        <w:rFonts w:hint="default" w:ascii="Symbol" w:hAnsi="Symbol"/>
      </w:rPr>
    </w:lvl>
    <w:lvl w:ilvl="7" w:tplc="04090003" w:tentative="1">
      <w:start w:val="1"/>
      <w:numFmt w:val="bullet"/>
      <w:lvlText w:val="o"/>
      <w:lvlJc w:val="left"/>
      <w:pPr>
        <w:ind w:left="4680" w:hanging="360"/>
      </w:pPr>
      <w:rPr>
        <w:rFonts w:hint="default" w:ascii="Courier New" w:hAnsi="Courier New" w:cs="Courier New"/>
      </w:rPr>
    </w:lvl>
    <w:lvl w:ilvl="8" w:tplc="04090005" w:tentative="1">
      <w:start w:val="1"/>
      <w:numFmt w:val="bullet"/>
      <w:lvlText w:val=""/>
      <w:lvlJc w:val="left"/>
      <w:pPr>
        <w:ind w:left="5400" w:hanging="360"/>
      </w:pPr>
      <w:rPr>
        <w:rFonts w:hint="default" w:ascii="Wingdings" w:hAnsi="Wingdings"/>
      </w:rPr>
    </w:lvl>
  </w:abstractNum>
  <w:abstractNum w:abstractNumId="7" w15:restartNumberingAfterBreak="0">
    <w:nsid w:val="478152AB"/>
    <w:multiLevelType w:val="hybridMultilevel"/>
    <w:tmpl w:val="FABA5D74"/>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601868"/>
    <w:multiLevelType w:val="hybridMultilevel"/>
    <w:tmpl w:val="1460FBA8"/>
    <w:lvl w:ilvl="0">
      <w:start w:val="1"/>
      <w:numFmt w:val="decimal"/>
      <w:pStyle w:val="ListParagraphNumeric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1EA1FD1"/>
    <w:multiLevelType w:val="hybridMultilevel"/>
    <w:tmpl w:val="F21CA1DC"/>
    <w:lvl w:ilvl="0" w:tplc="E5884B88">
      <w:start w:val="1"/>
      <w:numFmt w:val="bullet"/>
      <w:pStyle w:val="Bullet2"/>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6F3173CD"/>
    <w:multiLevelType w:val="hybridMultilevel"/>
    <w:tmpl w:val="BB2AF3C8"/>
    <w:lvl w:ilvl="0" w:tplc="04090019">
      <w:start w:val="1"/>
      <w:numFmt w:val="lowerLetter"/>
      <w:lvlText w:val="%1."/>
      <w:lvlJc w:val="left"/>
      <w:pPr>
        <w:ind w:left="180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40234642">
    <w:abstractNumId w:val="2"/>
  </w:num>
  <w:num w:numId="2" w16cid:durableId="961689435">
    <w:abstractNumId w:val="2"/>
  </w:num>
  <w:num w:numId="3" w16cid:durableId="1666128607">
    <w:abstractNumId w:val="5"/>
  </w:num>
  <w:num w:numId="4" w16cid:durableId="833490520">
    <w:abstractNumId w:val="6"/>
  </w:num>
  <w:num w:numId="5" w16cid:durableId="1069158481">
    <w:abstractNumId w:val="9"/>
  </w:num>
  <w:num w:numId="6" w16cid:durableId="1873689542">
    <w:abstractNumId w:val="3"/>
  </w:num>
  <w:num w:numId="7" w16cid:durableId="1385909723">
    <w:abstractNumId w:val="7"/>
  </w:num>
  <w:num w:numId="8" w16cid:durableId="180121066">
    <w:abstractNumId w:val="8"/>
  </w:num>
  <w:num w:numId="9" w16cid:durableId="271867297">
    <w:abstractNumId w:val="0"/>
  </w:num>
  <w:num w:numId="10" w16cid:durableId="1681618298">
    <w:abstractNumId w:val="8"/>
    <w:lvlOverride w:ilvl="0"/>
  </w:num>
  <w:num w:numId="11" w16cid:durableId="127013889">
    <w:abstractNumId w:val="8"/>
    <w:lvlOverride w:ilvl="0"/>
  </w:num>
  <w:num w:numId="12" w16cid:durableId="1411385444">
    <w:abstractNumId w:val="2"/>
    <w:lvlOverride w:ilvl="0"/>
  </w:num>
  <w:num w:numId="13" w16cid:durableId="258410989">
    <w:abstractNumId w:val="8"/>
    <w:lvlOverride w:ilvl="0"/>
  </w:num>
  <w:num w:numId="14" w16cid:durableId="1509053587">
    <w:abstractNumId w:val="8"/>
    <w:lvlOverride w:ilvl="0"/>
  </w:num>
  <w:num w:numId="15" w16cid:durableId="820117649">
    <w:abstractNumId w:val="8"/>
    <w:lvlOverride w:ilvl="0"/>
  </w:num>
  <w:num w:numId="16" w16cid:durableId="264114369">
    <w:abstractNumId w:val="8"/>
    <w:lvlOverride w:ilvl="0"/>
  </w:num>
  <w:num w:numId="17" w16cid:durableId="1520311282">
    <w:abstractNumId w:val="8"/>
    <w:lvlOverride w:ilvl="0"/>
  </w:num>
  <w:num w:numId="18" w16cid:durableId="22173921">
    <w:abstractNumId w:val="10"/>
  </w:num>
  <w:num w:numId="19" w16cid:durableId="771979007">
    <w:abstractNumId w:val="4"/>
  </w:num>
  <w:num w:numId="20" w16cid:durableId="985011804">
    <w:abstractNumId w:val="8"/>
  </w:num>
  <w:num w:numId="21" w16cid:durableId="1370497488">
    <w:abstractNumId w:val="8"/>
  </w:num>
  <w:num w:numId="22" w16cid:durableId="28377570">
    <w:abstractNumId w:val="8"/>
  </w:num>
  <w:num w:numId="23" w16cid:durableId="852187082">
    <w:abstractNumId w:val="2"/>
  </w:num>
  <w:num w:numId="24" w16cid:durableId="1782869620">
    <w:abstractNumId w:val="8"/>
  </w:num>
  <w:num w:numId="25" w16cid:durableId="1804276323">
    <w:abstractNumId w:val="8"/>
  </w:num>
  <w:num w:numId="26" w16cid:durableId="1678996661">
    <w:abstractNumId w:val="8"/>
  </w:num>
  <w:num w:numId="27" w16cid:durableId="1293631193">
    <w:abstractNumId w:val="8"/>
  </w:num>
  <w:num w:numId="28" w16cid:durableId="1832481151">
    <w:abstractNumId w:val="8"/>
  </w:num>
  <w:num w:numId="29" w16cid:durableId="159934465">
    <w:abstractNumId w:val="8"/>
  </w:num>
  <w:num w:numId="30" w16cid:durableId="863665310">
    <w:abstractNumId w:val="8"/>
  </w:num>
  <w:num w:numId="31" w16cid:durableId="32270833">
    <w:abstractNumId w:val="1"/>
  </w:num>
  <w:numIdMacAtCleanup w:val="1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zsjCxMDO1MDcysjRU0lEKTi0uzszPAykwqQUA11N9gywAAAA="/>
  </w:docVars>
  <w:rsids>
    <w:rsidRoot w:val="005035B2"/>
    <w:rsid w:val="00012E39"/>
    <w:rsid w:val="0001631D"/>
    <w:rsid w:val="00025A7A"/>
    <w:rsid w:val="00026AFE"/>
    <w:rsid w:val="00026CD2"/>
    <w:rsid w:val="00043E31"/>
    <w:rsid w:val="00046F2C"/>
    <w:rsid w:val="0005482A"/>
    <w:rsid w:val="000633D8"/>
    <w:rsid w:val="00083388"/>
    <w:rsid w:val="000A7332"/>
    <w:rsid w:val="000C0A30"/>
    <w:rsid w:val="000C1CB6"/>
    <w:rsid w:val="000C6EEF"/>
    <w:rsid w:val="000F50C7"/>
    <w:rsid w:val="001016EB"/>
    <w:rsid w:val="00110F5C"/>
    <w:rsid w:val="00117EEF"/>
    <w:rsid w:val="00131535"/>
    <w:rsid w:val="0013289A"/>
    <w:rsid w:val="00132CF5"/>
    <w:rsid w:val="00145D6B"/>
    <w:rsid w:val="001473C1"/>
    <w:rsid w:val="00150C69"/>
    <w:rsid w:val="0016082D"/>
    <w:rsid w:val="00160E2E"/>
    <w:rsid w:val="0017244A"/>
    <w:rsid w:val="00181654"/>
    <w:rsid w:val="0019593B"/>
    <w:rsid w:val="001A6CAA"/>
    <w:rsid w:val="001B1DBF"/>
    <w:rsid w:val="001B78B4"/>
    <w:rsid w:val="001D0567"/>
    <w:rsid w:val="001D2610"/>
    <w:rsid w:val="001D43FC"/>
    <w:rsid w:val="001D5490"/>
    <w:rsid w:val="001D565C"/>
    <w:rsid w:val="001E3BB6"/>
    <w:rsid w:val="001F56E8"/>
    <w:rsid w:val="002008AE"/>
    <w:rsid w:val="00216AAD"/>
    <w:rsid w:val="00227B4A"/>
    <w:rsid w:val="002302E0"/>
    <w:rsid w:val="00232050"/>
    <w:rsid w:val="00234412"/>
    <w:rsid w:val="00251067"/>
    <w:rsid w:val="0025143D"/>
    <w:rsid w:val="00251B81"/>
    <w:rsid w:val="0025582B"/>
    <w:rsid w:val="00270557"/>
    <w:rsid w:val="0028572A"/>
    <w:rsid w:val="00296815"/>
    <w:rsid w:val="002A253E"/>
    <w:rsid w:val="002B267F"/>
    <w:rsid w:val="002C0950"/>
    <w:rsid w:val="002C2B12"/>
    <w:rsid w:val="002D3424"/>
    <w:rsid w:val="002D4EBD"/>
    <w:rsid w:val="002D6103"/>
    <w:rsid w:val="002F160A"/>
    <w:rsid w:val="00323C0F"/>
    <w:rsid w:val="00325BD9"/>
    <w:rsid w:val="00340F7E"/>
    <w:rsid w:val="003605FA"/>
    <w:rsid w:val="00365A6A"/>
    <w:rsid w:val="00376E9F"/>
    <w:rsid w:val="00385EAF"/>
    <w:rsid w:val="003863C5"/>
    <w:rsid w:val="00392A62"/>
    <w:rsid w:val="003C5786"/>
    <w:rsid w:val="003E0BD7"/>
    <w:rsid w:val="003F4008"/>
    <w:rsid w:val="004076D4"/>
    <w:rsid w:val="00410453"/>
    <w:rsid w:val="004252E8"/>
    <w:rsid w:val="00446364"/>
    <w:rsid w:val="004503F5"/>
    <w:rsid w:val="00453774"/>
    <w:rsid w:val="004540CF"/>
    <w:rsid w:val="00454A79"/>
    <w:rsid w:val="00460C03"/>
    <w:rsid w:val="00461D3D"/>
    <w:rsid w:val="00480A8E"/>
    <w:rsid w:val="00480DAD"/>
    <w:rsid w:val="00493095"/>
    <w:rsid w:val="004972C1"/>
    <w:rsid w:val="00497B8A"/>
    <w:rsid w:val="004C2CEA"/>
    <w:rsid w:val="004D7B66"/>
    <w:rsid w:val="004E4D5D"/>
    <w:rsid w:val="004F0FF4"/>
    <w:rsid w:val="004FD24B"/>
    <w:rsid w:val="005035B2"/>
    <w:rsid w:val="005048CD"/>
    <w:rsid w:val="00517651"/>
    <w:rsid w:val="005230C5"/>
    <w:rsid w:val="00536AEF"/>
    <w:rsid w:val="00544ED5"/>
    <w:rsid w:val="005514FE"/>
    <w:rsid w:val="005521CB"/>
    <w:rsid w:val="00552A32"/>
    <w:rsid w:val="005571EC"/>
    <w:rsid w:val="00557335"/>
    <w:rsid w:val="00566BAB"/>
    <w:rsid w:val="00580E0A"/>
    <w:rsid w:val="00594DFE"/>
    <w:rsid w:val="005960D2"/>
    <w:rsid w:val="005A03E2"/>
    <w:rsid w:val="005A050C"/>
    <w:rsid w:val="005A1A66"/>
    <w:rsid w:val="005A34A6"/>
    <w:rsid w:val="005A497C"/>
    <w:rsid w:val="005A55C0"/>
    <w:rsid w:val="005A66C0"/>
    <w:rsid w:val="005A7B7D"/>
    <w:rsid w:val="005B4D87"/>
    <w:rsid w:val="005B7674"/>
    <w:rsid w:val="0060296E"/>
    <w:rsid w:val="00602E37"/>
    <w:rsid w:val="006038E3"/>
    <w:rsid w:val="006056C6"/>
    <w:rsid w:val="00615596"/>
    <w:rsid w:val="00624944"/>
    <w:rsid w:val="00631220"/>
    <w:rsid w:val="0063265D"/>
    <w:rsid w:val="006355A9"/>
    <w:rsid w:val="00636986"/>
    <w:rsid w:val="0064255C"/>
    <w:rsid w:val="00643EEB"/>
    <w:rsid w:val="00652B67"/>
    <w:rsid w:val="00664993"/>
    <w:rsid w:val="0066731F"/>
    <w:rsid w:val="006815D8"/>
    <w:rsid w:val="006834D9"/>
    <w:rsid w:val="006B1B0B"/>
    <w:rsid w:val="006B566E"/>
    <w:rsid w:val="006D0F15"/>
    <w:rsid w:val="006E0150"/>
    <w:rsid w:val="006E4DBC"/>
    <w:rsid w:val="006F10E3"/>
    <w:rsid w:val="006F19BD"/>
    <w:rsid w:val="006F706D"/>
    <w:rsid w:val="00701864"/>
    <w:rsid w:val="00711633"/>
    <w:rsid w:val="0071523E"/>
    <w:rsid w:val="0072374E"/>
    <w:rsid w:val="00731175"/>
    <w:rsid w:val="00734968"/>
    <w:rsid w:val="00745DA9"/>
    <w:rsid w:val="00760CD7"/>
    <w:rsid w:val="007664B8"/>
    <w:rsid w:val="0077730B"/>
    <w:rsid w:val="007774E0"/>
    <w:rsid w:val="007814BA"/>
    <w:rsid w:val="00793EC7"/>
    <w:rsid w:val="007A4861"/>
    <w:rsid w:val="007B4B1F"/>
    <w:rsid w:val="007C2E5C"/>
    <w:rsid w:val="007C371B"/>
    <w:rsid w:val="007D0B78"/>
    <w:rsid w:val="007D1233"/>
    <w:rsid w:val="007E0E1E"/>
    <w:rsid w:val="007E5712"/>
    <w:rsid w:val="007F00E0"/>
    <w:rsid w:val="007F322B"/>
    <w:rsid w:val="007F4B6B"/>
    <w:rsid w:val="00804255"/>
    <w:rsid w:val="00805D79"/>
    <w:rsid w:val="00812ECC"/>
    <w:rsid w:val="00813E98"/>
    <w:rsid w:val="008209DF"/>
    <w:rsid w:val="00823382"/>
    <w:rsid w:val="0082599B"/>
    <w:rsid w:val="00847354"/>
    <w:rsid w:val="00865E98"/>
    <w:rsid w:val="00865F26"/>
    <w:rsid w:val="00871333"/>
    <w:rsid w:val="008729ED"/>
    <w:rsid w:val="00874C30"/>
    <w:rsid w:val="00875329"/>
    <w:rsid w:val="008A00C5"/>
    <w:rsid w:val="008A64DC"/>
    <w:rsid w:val="008B5F89"/>
    <w:rsid w:val="008C2205"/>
    <w:rsid w:val="008E4B3F"/>
    <w:rsid w:val="008F21A7"/>
    <w:rsid w:val="008F32B8"/>
    <w:rsid w:val="008F6FDC"/>
    <w:rsid w:val="00900281"/>
    <w:rsid w:val="00920AFD"/>
    <w:rsid w:val="00925FE0"/>
    <w:rsid w:val="0093212C"/>
    <w:rsid w:val="00932695"/>
    <w:rsid w:val="00946875"/>
    <w:rsid w:val="00950A71"/>
    <w:rsid w:val="00953C9D"/>
    <w:rsid w:val="00961A5C"/>
    <w:rsid w:val="00961C4E"/>
    <w:rsid w:val="009659EB"/>
    <w:rsid w:val="00980B7F"/>
    <w:rsid w:val="009836F7"/>
    <w:rsid w:val="009842D1"/>
    <w:rsid w:val="009A171C"/>
    <w:rsid w:val="009A2D99"/>
    <w:rsid w:val="009A52C4"/>
    <w:rsid w:val="009B1ECE"/>
    <w:rsid w:val="009B648D"/>
    <w:rsid w:val="009C12E0"/>
    <w:rsid w:val="009C19CF"/>
    <w:rsid w:val="009C30E0"/>
    <w:rsid w:val="009C3121"/>
    <w:rsid w:val="009C4579"/>
    <w:rsid w:val="009D1769"/>
    <w:rsid w:val="009E01C2"/>
    <w:rsid w:val="009E6724"/>
    <w:rsid w:val="00A10329"/>
    <w:rsid w:val="00A13DA8"/>
    <w:rsid w:val="00A24B3D"/>
    <w:rsid w:val="00A37301"/>
    <w:rsid w:val="00A52EBE"/>
    <w:rsid w:val="00A534FF"/>
    <w:rsid w:val="00A53EAC"/>
    <w:rsid w:val="00A54D31"/>
    <w:rsid w:val="00A54FBF"/>
    <w:rsid w:val="00A73A33"/>
    <w:rsid w:val="00A751FA"/>
    <w:rsid w:val="00A92A27"/>
    <w:rsid w:val="00A959A7"/>
    <w:rsid w:val="00AB1703"/>
    <w:rsid w:val="00AC6060"/>
    <w:rsid w:val="00AD07F7"/>
    <w:rsid w:val="00AE6B62"/>
    <w:rsid w:val="00AE6D6D"/>
    <w:rsid w:val="00AF2BDD"/>
    <w:rsid w:val="00B0382C"/>
    <w:rsid w:val="00B208B1"/>
    <w:rsid w:val="00B30D76"/>
    <w:rsid w:val="00B415C9"/>
    <w:rsid w:val="00B44A09"/>
    <w:rsid w:val="00B56F4A"/>
    <w:rsid w:val="00B75AC9"/>
    <w:rsid w:val="00B8102C"/>
    <w:rsid w:val="00B87BB7"/>
    <w:rsid w:val="00B93422"/>
    <w:rsid w:val="00B95123"/>
    <w:rsid w:val="00B955EB"/>
    <w:rsid w:val="00BB17DF"/>
    <w:rsid w:val="00BB1B15"/>
    <w:rsid w:val="00BB4DC5"/>
    <w:rsid w:val="00BB53D7"/>
    <w:rsid w:val="00BD0825"/>
    <w:rsid w:val="00BE732A"/>
    <w:rsid w:val="00BF2DF0"/>
    <w:rsid w:val="00BF3AFE"/>
    <w:rsid w:val="00C05040"/>
    <w:rsid w:val="00C11E8D"/>
    <w:rsid w:val="00C14AA6"/>
    <w:rsid w:val="00C25C0B"/>
    <w:rsid w:val="00C313AE"/>
    <w:rsid w:val="00C33092"/>
    <w:rsid w:val="00C366FF"/>
    <w:rsid w:val="00C55CCE"/>
    <w:rsid w:val="00C83AB4"/>
    <w:rsid w:val="00C94905"/>
    <w:rsid w:val="00CC5A5D"/>
    <w:rsid w:val="00CE2B20"/>
    <w:rsid w:val="00CE329F"/>
    <w:rsid w:val="00CE7083"/>
    <w:rsid w:val="00D01C68"/>
    <w:rsid w:val="00D045AB"/>
    <w:rsid w:val="00D13693"/>
    <w:rsid w:val="00D21BFE"/>
    <w:rsid w:val="00D268DB"/>
    <w:rsid w:val="00D2761E"/>
    <w:rsid w:val="00D55FA9"/>
    <w:rsid w:val="00D66546"/>
    <w:rsid w:val="00D74414"/>
    <w:rsid w:val="00D81918"/>
    <w:rsid w:val="00D82424"/>
    <w:rsid w:val="00D82E3C"/>
    <w:rsid w:val="00D8550B"/>
    <w:rsid w:val="00D87354"/>
    <w:rsid w:val="00D9054A"/>
    <w:rsid w:val="00D920C3"/>
    <w:rsid w:val="00D96059"/>
    <w:rsid w:val="00D968BF"/>
    <w:rsid w:val="00D97FD6"/>
    <w:rsid w:val="00DA6CCD"/>
    <w:rsid w:val="00DC48F4"/>
    <w:rsid w:val="00DC7F3C"/>
    <w:rsid w:val="00DD76A6"/>
    <w:rsid w:val="00DE482E"/>
    <w:rsid w:val="00DF5E75"/>
    <w:rsid w:val="00E07B90"/>
    <w:rsid w:val="00E15023"/>
    <w:rsid w:val="00E20319"/>
    <w:rsid w:val="00E21282"/>
    <w:rsid w:val="00E34290"/>
    <w:rsid w:val="00E36406"/>
    <w:rsid w:val="00E512EF"/>
    <w:rsid w:val="00E609AF"/>
    <w:rsid w:val="00E8080C"/>
    <w:rsid w:val="00E8744C"/>
    <w:rsid w:val="00E94D01"/>
    <w:rsid w:val="00EA21EE"/>
    <w:rsid w:val="00EA34D3"/>
    <w:rsid w:val="00EB58E5"/>
    <w:rsid w:val="00EB7BC6"/>
    <w:rsid w:val="00EC4824"/>
    <w:rsid w:val="00ED2BCB"/>
    <w:rsid w:val="00ED6757"/>
    <w:rsid w:val="00EE3FE9"/>
    <w:rsid w:val="00EF0417"/>
    <w:rsid w:val="00F01DD1"/>
    <w:rsid w:val="00F10917"/>
    <w:rsid w:val="00F10AE6"/>
    <w:rsid w:val="00F13D60"/>
    <w:rsid w:val="00F15617"/>
    <w:rsid w:val="00F234F6"/>
    <w:rsid w:val="00F24B14"/>
    <w:rsid w:val="00F26526"/>
    <w:rsid w:val="00F2775B"/>
    <w:rsid w:val="00F320EC"/>
    <w:rsid w:val="00F33212"/>
    <w:rsid w:val="00F33877"/>
    <w:rsid w:val="00F3626B"/>
    <w:rsid w:val="00F423C1"/>
    <w:rsid w:val="00F432A4"/>
    <w:rsid w:val="00F50438"/>
    <w:rsid w:val="00F51D3B"/>
    <w:rsid w:val="00F60D99"/>
    <w:rsid w:val="00F60FEA"/>
    <w:rsid w:val="00F76F64"/>
    <w:rsid w:val="00F81AAF"/>
    <w:rsid w:val="00F83A31"/>
    <w:rsid w:val="00F958DF"/>
    <w:rsid w:val="00F96F18"/>
    <w:rsid w:val="00FC3800"/>
    <w:rsid w:val="00FC6C35"/>
    <w:rsid w:val="00FC77FA"/>
    <w:rsid w:val="00FD295A"/>
    <w:rsid w:val="00FD6940"/>
    <w:rsid w:val="00FE20F9"/>
    <w:rsid w:val="00FE7D3E"/>
    <w:rsid w:val="00FF5EDB"/>
    <w:rsid w:val="00FF62D5"/>
    <w:rsid w:val="01AC47BD"/>
    <w:rsid w:val="020543D4"/>
    <w:rsid w:val="0614B250"/>
    <w:rsid w:val="0773965A"/>
    <w:rsid w:val="08DA079E"/>
    <w:rsid w:val="119CDF72"/>
    <w:rsid w:val="12156541"/>
    <w:rsid w:val="12736AB3"/>
    <w:rsid w:val="13DD3072"/>
    <w:rsid w:val="1708E056"/>
    <w:rsid w:val="1C8A354C"/>
    <w:rsid w:val="210053E9"/>
    <w:rsid w:val="22FBA20A"/>
    <w:rsid w:val="245922D5"/>
    <w:rsid w:val="245EC29A"/>
    <w:rsid w:val="2526F5EA"/>
    <w:rsid w:val="25809665"/>
    <w:rsid w:val="2932B25A"/>
    <w:rsid w:val="2A45344E"/>
    <w:rsid w:val="2AF512F6"/>
    <w:rsid w:val="2D4ED261"/>
    <w:rsid w:val="2DC53554"/>
    <w:rsid w:val="313DCDC0"/>
    <w:rsid w:val="31C4387C"/>
    <w:rsid w:val="3995EC32"/>
    <w:rsid w:val="3DB59432"/>
    <w:rsid w:val="3DB93E4F"/>
    <w:rsid w:val="3DF8728C"/>
    <w:rsid w:val="3EFCFEB1"/>
    <w:rsid w:val="3FBFF439"/>
    <w:rsid w:val="41B680F6"/>
    <w:rsid w:val="41F4C099"/>
    <w:rsid w:val="42605285"/>
    <w:rsid w:val="42F481E7"/>
    <w:rsid w:val="442F774B"/>
    <w:rsid w:val="4665F92B"/>
    <w:rsid w:val="46826E19"/>
    <w:rsid w:val="4850A50E"/>
    <w:rsid w:val="4BA81ACD"/>
    <w:rsid w:val="4CF1AD75"/>
    <w:rsid w:val="4DA6D40E"/>
    <w:rsid w:val="4EBAEB2D"/>
    <w:rsid w:val="4F16F319"/>
    <w:rsid w:val="50AC0011"/>
    <w:rsid w:val="50FCFEA0"/>
    <w:rsid w:val="578A4B7F"/>
    <w:rsid w:val="5A847E09"/>
    <w:rsid w:val="5DFC350E"/>
    <w:rsid w:val="5EA7B986"/>
    <w:rsid w:val="612675F4"/>
    <w:rsid w:val="6487564A"/>
    <w:rsid w:val="64E624DA"/>
    <w:rsid w:val="65A0B98D"/>
    <w:rsid w:val="6774D644"/>
    <w:rsid w:val="68AA185D"/>
    <w:rsid w:val="68BD83AE"/>
    <w:rsid w:val="6CA0CA4A"/>
    <w:rsid w:val="6D5EE313"/>
    <w:rsid w:val="7213415D"/>
    <w:rsid w:val="7A8FAE6C"/>
    <w:rsid w:val="7AF99F6D"/>
    <w:rsid w:val="7C7A0F4A"/>
    <w:rsid w:val="7DE95917"/>
    <w:rsid w:val="7E2E3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AEEF0C"/>
  <w15:chartTrackingRefBased/>
  <w15:docId w15:val="{9B841035-360A-4E2B-9ABC-7F01DE4E7B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Theme="minorHAnsi"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10917"/>
    <w:pPr>
      <w:spacing w:before="0" w:after="240"/>
    </w:pPr>
    <w:rPr>
      <w:lang w:val="en-CA"/>
    </w:rPr>
  </w:style>
  <w:style w:type="paragraph" w:styleId="Heading1">
    <w:name w:val="heading 1"/>
    <w:basedOn w:val="Normal"/>
    <w:next w:val="Normal"/>
    <w:link w:val="Heading1Char"/>
    <w:uiPriority w:val="9"/>
    <w:qFormat/>
    <w:rsid w:val="00F96F18"/>
    <w:pPr>
      <w:keepNext/>
      <w:keepLines/>
      <w:outlineLvl w:val="0"/>
    </w:pPr>
    <w:rPr>
      <w:rFonts w:eastAsiaTheme="majorEastAsia" w:cstheme="majorBidi"/>
      <w:b/>
      <w:sz w:val="36"/>
      <w:szCs w:val="36"/>
    </w:rPr>
  </w:style>
  <w:style w:type="paragraph" w:styleId="Heading2">
    <w:name w:val="heading 2"/>
    <w:basedOn w:val="Normal"/>
    <w:next w:val="Normal"/>
    <w:link w:val="Heading2Char"/>
    <w:uiPriority w:val="9"/>
    <w:unhideWhenUsed/>
    <w:qFormat/>
    <w:rsid w:val="00EA21EE"/>
    <w:pPr>
      <w:keepNext/>
      <w:keepLines/>
      <w:spacing w:before="240" w:after="12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EA21EE"/>
    <w:pPr>
      <w:keepNext/>
      <w:keepLines/>
      <w:spacing w:before="240" w:after="120"/>
      <w:outlineLvl w:val="2"/>
    </w:pPr>
    <w:rPr>
      <w:rFonts w:eastAsiaTheme="majorEastAsia" w:cstheme="majorBidi"/>
      <w:b/>
      <w:sz w:val="28"/>
      <w:szCs w:val="28"/>
    </w:rPr>
  </w:style>
  <w:style w:type="paragraph" w:styleId="Heading4">
    <w:name w:val="heading 4"/>
    <w:basedOn w:val="Normal"/>
    <w:next w:val="Normal"/>
    <w:link w:val="Heading4Char"/>
    <w:uiPriority w:val="9"/>
    <w:unhideWhenUsed/>
    <w:qFormat/>
    <w:rsid w:val="00EA21EE"/>
    <w:pPr>
      <w:keepNext/>
      <w:keepLines/>
      <w:spacing w:before="240" w:after="120"/>
      <w:outlineLvl w:val="3"/>
    </w:pPr>
    <w:rPr>
      <w:rFonts w:eastAsiaTheme="majorEastAsia" w:cstheme="majorBidi"/>
      <w:b/>
      <w:iCs/>
      <w:sz w:val="24"/>
    </w:rPr>
  </w:style>
  <w:style w:type="paragraph" w:styleId="Heading5">
    <w:name w:val="heading 5"/>
    <w:basedOn w:val="Normal"/>
    <w:next w:val="Normal"/>
    <w:link w:val="Heading5Char"/>
    <w:uiPriority w:val="9"/>
    <w:unhideWhenUsed/>
    <w:qFormat/>
    <w:rsid w:val="00AC6060"/>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AC6060"/>
    <w:pPr>
      <w:keepNext/>
      <w:keepLines/>
      <w:outlineLvl w:val="5"/>
    </w:pPr>
    <w:rPr>
      <w:rFonts w:eastAsiaTheme="majorEastAsia" w:cstheme="majorBidi"/>
      <w:b/>
      <w: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AC6060"/>
    <w:pPr>
      <w:pBdr>
        <w:bottom w:val="single" w:color="1764A9" w:sz="18" w:space="12"/>
      </w:pBdr>
      <w:jc w:val="right"/>
    </w:pPr>
    <w:rPr>
      <w:b/>
      <w:sz w:val="32"/>
    </w:rPr>
  </w:style>
  <w:style w:type="character" w:styleId="HeaderChar" w:customStyle="1">
    <w:name w:val="Header Char"/>
    <w:basedOn w:val="DefaultParagraphFont"/>
    <w:link w:val="Header"/>
    <w:uiPriority w:val="99"/>
    <w:rsid w:val="00AC6060"/>
    <w:rPr>
      <w:b/>
      <w:sz w:val="32"/>
      <w:lang w:val="en-CA"/>
    </w:rPr>
  </w:style>
  <w:style w:type="paragraph" w:styleId="Footer">
    <w:name w:val="footer"/>
    <w:basedOn w:val="Normal"/>
    <w:link w:val="FooterChar"/>
    <w:uiPriority w:val="99"/>
    <w:unhideWhenUsed/>
    <w:rsid w:val="00AC6060"/>
    <w:pPr>
      <w:pBdr>
        <w:top w:val="single" w:color="1764A9" w:sz="18" w:space="6"/>
      </w:pBdr>
      <w:tabs>
        <w:tab w:val="center" w:pos="360"/>
      </w:tabs>
      <w:spacing w:before="60" w:after="0"/>
      <w:ind w:left="1080" w:hanging="1080"/>
    </w:pPr>
    <w:rPr>
      <w:sz w:val="20"/>
    </w:rPr>
  </w:style>
  <w:style w:type="character" w:styleId="FooterChar" w:customStyle="1">
    <w:name w:val="Footer Char"/>
    <w:basedOn w:val="DefaultParagraphFont"/>
    <w:link w:val="Footer"/>
    <w:uiPriority w:val="99"/>
    <w:rsid w:val="00AC6060"/>
    <w:rPr>
      <w:sz w:val="20"/>
      <w:lang w:val="en-CA"/>
    </w:rPr>
  </w:style>
  <w:style w:type="paragraph" w:styleId="BalloonText">
    <w:name w:val="Balloon Text"/>
    <w:basedOn w:val="Normal"/>
    <w:link w:val="BalloonTextChar"/>
    <w:uiPriority w:val="99"/>
    <w:semiHidden/>
    <w:unhideWhenUsed/>
    <w:rsid w:val="005035B2"/>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qFormat/>
    <w:rsid w:val="00AC6060"/>
    <w:rPr>
      <w:rFonts w:eastAsiaTheme="majorEastAsia" w:cstheme="majorBidi"/>
      <w:b/>
      <w:spacing w:val="-10"/>
      <w:kern w:val="28"/>
      <w:sz w:val="36"/>
      <w:szCs w:val="56"/>
    </w:rPr>
  </w:style>
  <w:style w:type="character" w:styleId="TitleChar" w:customStyle="1">
    <w:name w:val="Title Char"/>
    <w:basedOn w:val="DefaultParagraphFont"/>
    <w:link w:val="Title"/>
    <w:uiPriority w:val="10"/>
    <w:rsid w:val="00AC6060"/>
    <w:rPr>
      <w:rFonts w:eastAsiaTheme="majorEastAsia" w:cstheme="majorBidi"/>
      <w:b/>
      <w:spacing w:val="-10"/>
      <w:kern w:val="28"/>
      <w:sz w:val="36"/>
      <w:szCs w:val="56"/>
      <w:lang w:val="en-CA"/>
    </w:rPr>
  </w:style>
  <w:style w:type="character" w:styleId="Heading1Char" w:customStyle="1">
    <w:name w:val="Heading 1 Char"/>
    <w:basedOn w:val="DefaultParagraphFont"/>
    <w:link w:val="Heading1"/>
    <w:uiPriority w:val="9"/>
    <w:rsid w:val="00F96F18"/>
    <w:rPr>
      <w:rFonts w:eastAsiaTheme="majorEastAsia" w:cstheme="majorBidi"/>
      <w:b/>
      <w:sz w:val="36"/>
      <w:szCs w:val="36"/>
      <w:lang w:val="en-CA"/>
    </w:rPr>
  </w:style>
  <w:style w:type="character" w:styleId="Heading2Char" w:customStyle="1">
    <w:name w:val="Heading 2 Char"/>
    <w:basedOn w:val="DefaultParagraphFont"/>
    <w:link w:val="Heading2"/>
    <w:uiPriority w:val="9"/>
    <w:rsid w:val="00EA21EE"/>
    <w:rPr>
      <w:rFonts w:eastAsiaTheme="majorEastAsia" w:cstheme="majorBidi"/>
      <w:b/>
      <w:sz w:val="32"/>
      <w:szCs w:val="32"/>
      <w:lang w:val="en-CA"/>
    </w:rPr>
  </w:style>
  <w:style w:type="character" w:styleId="Heading3Char" w:customStyle="1">
    <w:name w:val="Heading 3 Char"/>
    <w:basedOn w:val="DefaultParagraphFont"/>
    <w:link w:val="Heading3"/>
    <w:uiPriority w:val="9"/>
    <w:rsid w:val="00EA21EE"/>
    <w:rPr>
      <w:rFonts w:eastAsiaTheme="majorEastAsia" w:cstheme="majorBidi"/>
      <w:b/>
      <w:sz w:val="28"/>
      <w:szCs w:val="28"/>
      <w:lang w:val="en-CA"/>
    </w:rPr>
  </w:style>
  <w:style w:type="character" w:styleId="Heading4Char" w:customStyle="1">
    <w:name w:val="Heading 4 Char"/>
    <w:basedOn w:val="DefaultParagraphFont"/>
    <w:link w:val="Heading4"/>
    <w:uiPriority w:val="9"/>
    <w:rsid w:val="00EA21EE"/>
    <w:rPr>
      <w:rFonts w:eastAsiaTheme="majorEastAsia" w:cstheme="majorBidi"/>
      <w:b/>
      <w:iCs/>
      <w:sz w:val="24"/>
      <w:lang w:val="en-CA"/>
    </w:rPr>
  </w:style>
  <w:style w:type="character" w:styleId="Heading5Char" w:customStyle="1">
    <w:name w:val="Heading 5 Char"/>
    <w:basedOn w:val="DefaultParagraphFont"/>
    <w:link w:val="Heading5"/>
    <w:uiPriority w:val="9"/>
    <w:rsid w:val="00AC6060"/>
    <w:rPr>
      <w:rFonts w:eastAsiaTheme="majorEastAsia" w:cstheme="majorBidi"/>
      <w:b/>
      <w:sz w:val="23"/>
      <w:lang w:val="en-CA"/>
    </w:rPr>
  </w:style>
  <w:style w:type="character" w:styleId="Hyperlink">
    <w:name w:val="Hyperlink"/>
    <w:basedOn w:val="DefaultParagraphFont"/>
    <w:uiPriority w:val="99"/>
    <w:unhideWhenUsed/>
    <w:rsid w:val="00AC6060"/>
    <w:rPr>
      <w:color w:val="0563C1" w:themeColor="hyperlink"/>
      <w:u w:val="single"/>
    </w:rPr>
  </w:style>
  <w:style w:type="paragraph" w:styleId="IndentBothSides" w:customStyle="1">
    <w:name w:val="Indent Both Sides"/>
    <w:basedOn w:val="Normal"/>
    <w:qFormat/>
    <w:rsid w:val="00AC6060"/>
    <w:pPr>
      <w:ind w:left="720" w:right="720"/>
    </w:pPr>
  </w:style>
  <w:style w:type="paragraph" w:styleId="IndentLista" w:customStyle="1">
    <w:name w:val="Indent List a."/>
    <w:basedOn w:val="Normal"/>
    <w:qFormat/>
    <w:rsid w:val="00AC6060"/>
    <w:pPr>
      <w:spacing w:after="60"/>
      <w:ind w:left="720"/>
    </w:pPr>
  </w:style>
  <w:style w:type="paragraph" w:styleId="IndentListBullet" w:customStyle="1">
    <w:name w:val="Indent List Bullet"/>
    <w:basedOn w:val="Normal"/>
    <w:qFormat/>
    <w:rsid w:val="00AC6060"/>
    <w:pPr>
      <w:spacing w:before="60" w:after="60"/>
      <w:ind w:left="1080"/>
    </w:pPr>
  </w:style>
  <w:style w:type="paragraph" w:styleId="IndentList" w:customStyle="1">
    <w:name w:val="Indent List"/>
    <w:basedOn w:val="Normal"/>
    <w:qFormat/>
    <w:rsid w:val="00AC6060"/>
    <w:pPr>
      <w:spacing w:after="120"/>
      <w:ind w:left="360"/>
    </w:pPr>
  </w:style>
  <w:style w:type="paragraph" w:styleId="ListParagraph">
    <w:name w:val="List Paragraph"/>
    <w:aliases w:val="List Numerical"/>
    <w:basedOn w:val="Normal"/>
    <w:uiPriority w:val="34"/>
    <w:qFormat/>
    <w:rsid w:val="00AC6060"/>
    <w:pPr>
      <w:numPr>
        <w:numId w:val="2"/>
      </w:numPr>
      <w:spacing w:after="120"/>
    </w:pPr>
  </w:style>
  <w:style w:type="paragraph" w:styleId="Lista" w:customStyle="1">
    <w:name w:val="List a."/>
    <w:basedOn w:val="ListParagraph"/>
    <w:qFormat/>
    <w:rsid w:val="00E07B90"/>
    <w:pPr>
      <w:numPr>
        <w:numId w:val="3"/>
      </w:numPr>
      <w:spacing w:before="120" w:after="60"/>
    </w:pPr>
  </w:style>
  <w:style w:type="paragraph" w:styleId="Bullet1" w:customStyle="1">
    <w:name w:val="Bullet 1"/>
    <w:basedOn w:val="ListParagraph"/>
    <w:qFormat/>
    <w:rsid w:val="00497B8A"/>
    <w:pPr>
      <w:numPr>
        <w:numId w:val="4"/>
      </w:numPr>
      <w:spacing w:after="60"/>
      <w:ind w:left="720"/>
    </w:pPr>
  </w:style>
  <w:style w:type="paragraph" w:styleId="Listi" w:customStyle="1">
    <w:name w:val="List i."/>
    <w:basedOn w:val="ListParagraph"/>
    <w:qFormat/>
    <w:rsid w:val="00AC6060"/>
    <w:pPr>
      <w:numPr>
        <w:numId w:val="7"/>
      </w:numPr>
      <w:spacing w:after="60"/>
    </w:pPr>
  </w:style>
  <w:style w:type="paragraph" w:styleId="ListParagraphNumerical" w:customStyle="1">
    <w:name w:val="List Paragraph Numerical"/>
    <w:basedOn w:val="ListParagraph"/>
    <w:qFormat/>
    <w:rsid w:val="00E07B90"/>
    <w:pPr>
      <w:numPr>
        <w:numId w:val="8"/>
      </w:numPr>
    </w:pPr>
  </w:style>
  <w:style w:type="paragraph" w:styleId="SAITCaption" w:customStyle="1">
    <w:name w:val="SAIT Caption"/>
    <w:basedOn w:val="Normal"/>
    <w:next w:val="Source"/>
    <w:qFormat/>
    <w:rsid w:val="00DA6CCD"/>
    <w:pPr>
      <w:spacing w:after="60"/>
      <w:jc w:val="center"/>
    </w:pPr>
    <w:rPr>
      <w:b/>
      <w:sz w:val="20"/>
      <w:szCs w:val="20"/>
    </w:rPr>
  </w:style>
  <w:style w:type="table" w:styleId="SAITTableStyle" w:customStyle="1">
    <w:name w:val="SAIT Table Style"/>
    <w:basedOn w:val="TableNormal"/>
    <w:uiPriority w:val="99"/>
    <w:rsid w:val="00AC6060"/>
    <w:pPr>
      <w:spacing w:before="60" w:after="60"/>
    </w:p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Pr>
      <w:jc w:val="center"/>
    </w:trPr>
    <w:tcPr>
      <w:vAlign w:val="center"/>
    </w:tcPr>
  </w:style>
  <w:style w:type="paragraph" w:styleId="Source" w:customStyle="1">
    <w:name w:val="Source"/>
    <w:basedOn w:val="Normal"/>
    <w:next w:val="Normal"/>
    <w:qFormat/>
    <w:rsid w:val="00AC6060"/>
    <w:pPr>
      <w:jc w:val="center"/>
    </w:pPr>
    <w:rPr>
      <w:sz w:val="18"/>
      <w:szCs w:val="18"/>
    </w:rPr>
  </w:style>
  <w:style w:type="table" w:styleId="TableGrid">
    <w:name w:val="Table Grid"/>
    <w:basedOn w:val="TableNormal"/>
    <w:uiPriority w:val="39"/>
    <w:rsid w:val="00AC606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mplateInstructions" w:customStyle="1">
    <w:name w:val="Template Instructions"/>
    <w:basedOn w:val="Normal"/>
    <w:next w:val="Normal"/>
    <w:qFormat/>
    <w:rsid w:val="00AC6060"/>
    <w:rPr>
      <w:b/>
      <w:i/>
      <w:sz w:val="20"/>
      <w:szCs w:val="20"/>
    </w:rPr>
  </w:style>
  <w:style w:type="paragraph" w:styleId="TOC1">
    <w:name w:val="toc 1"/>
    <w:basedOn w:val="Normal"/>
    <w:next w:val="Normal"/>
    <w:autoRedefine/>
    <w:uiPriority w:val="39"/>
    <w:unhideWhenUsed/>
    <w:rsid w:val="002D6103"/>
    <w:pPr>
      <w:tabs>
        <w:tab w:val="right" w:leader="dot" w:pos="9360"/>
      </w:tabs>
    </w:pPr>
  </w:style>
  <w:style w:type="paragraph" w:styleId="TOCHeading">
    <w:name w:val="TOC Heading"/>
    <w:basedOn w:val="Heading1"/>
    <w:next w:val="Normal"/>
    <w:uiPriority w:val="39"/>
    <w:unhideWhenUsed/>
    <w:qFormat/>
    <w:rsid w:val="005048CD"/>
    <w:pPr>
      <w:spacing w:before="480"/>
      <w:outlineLvl w:val="9"/>
    </w:pPr>
  </w:style>
  <w:style w:type="character" w:styleId="Heading6Char" w:customStyle="1">
    <w:name w:val="Heading 6 Char"/>
    <w:basedOn w:val="DefaultParagraphFont"/>
    <w:link w:val="Heading6"/>
    <w:uiPriority w:val="9"/>
    <w:rsid w:val="00AC6060"/>
    <w:rPr>
      <w:rFonts w:eastAsiaTheme="majorEastAsia" w:cstheme="majorBidi"/>
      <w:b/>
      <w:i/>
      <w:lang w:val="en-CA"/>
    </w:rPr>
  </w:style>
  <w:style w:type="paragraph" w:styleId="IndentListi" w:customStyle="1">
    <w:name w:val="Indent List i."/>
    <w:basedOn w:val="IndentLista"/>
    <w:qFormat/>
    <w:rsid w:val="00AC6060"/>
    <w:pPr>
      <w:ind w:left="1440"/>
    </w:pPr>
  </w:style>
  <w:style w:type="paragraph" w:styleId="Bullet2" w:customStyle="1">
    <w:name w:val="Bullet 2"/>
    <w:basedOn w:val="Bullet1"/>
    <w:qFormat/>
    <w:rsid w:val="00497B8A"/>
    <w:pPr>
      <w:numPr>
        <w:numId w:val="5"/>
      </w:numPr>
      <w:ind w:left="1080"/>
    </w:pPr>
  </w:style>
  <w:style w:type="paragraph" w:styleId="Bullet3" w:customStyle="1">
    <w:name w:val="Bullet 3"/>
    <w:basedOn w:val="Bullet1"/>
    <w:qFormat/>
    <w:rsid w:val="00497B8A"/>
    <w:pPr>
      <w:numPr>
        <w:numId w:val="6"/>
      </w:numPr>
      <w:ind w:left="2160"/>
    </w:pPr>
  </w:style>
  <w:style w:type="paragraph" w:styleId="SpecialBox" w:customStyle="1">
    <w:name w:val="Special Box"/>
    <w:basedOn w:val="IndentBothSides"/>
    <w:next w:val="Normal"/>
    <w:qFormat/>
    <w:rsid w:val="00AC6060"/>
    <w:pPr>
      <w:pBdr>
        <w:left w:val="thinThickLargeGap" w:color="1764A9" w:sz="24" w:space="4"/>
      </w:pBdr>
      <w:spacing w:before="120" w:after="60"/>
    </w:pPr>
  </w:style>
  <w:style w:type="paragraph" w:styleId="CoverLabTitle" w:customStyle="1">
    <w:name w:val="Cover_Lab Title"/>
    <w:qFormat/>
    <w:rsid w:val="00875329"/>
    <w:pPr>
      <w:spacing w:before="3360" w:after="960"/>
    </w:pPr>
    <w:rPr>
      <w:rFonts w:ascii="Verdana" w:hAnsi="Verdana" w:cs="Arial" w:eastAsiaTheme="majorEastAsia"/>
      <w:b/>
      <w:color w:val="1764A9"/>
      <w:kern w:val="28"/>
      <w:sz w:val="72"/>
      <w:szCs w:val="104"/>
    </w:rPr>
  </w:style>
  <w:style w:type="paragraph" w:styleId="CoverCourseName" w:customStyle="1">
    <w:name w:val="Cover_Course Name"/>
    <w:basedOn w:val="CoverLabTitle"/>
    <w:qFormat/>
    <w:rsid w:val="00131535"/>
    <w:pPr>
      <w:spacing w:before="5040"/>
    </w:pPr>
  </w:style>
  <w:style w:type="paragraph" w:styleId="CoverText" w:customStyle="1">
    <w:name w:val="Cover_Text"/>
    <w:basedOn w:val="Normal"/>
    <w:qFormat/>
    <w:rsid w:val="00460C03"/>
    <w:pPr>
      <w:tabs>
        <w:tab w:val="left" w:pos="5040"/>
      </w:tabs>
    </w:pPr>
    <w:rPr>
      <w:rFonts w:ascii="Verdana" w:hAnsi="Verdana"/>
      <w:b/>
      <w:noProof/>
      <w:sz w:val="24"/>
      <w:szCs w:val="28"/>
      <w:lang w:eastAsia="en-CA"/>
    </w:rPr>
  </w:style>
  <w:style w:type="paragraph" w:styleId="LabTitle" w:customStyle="1">
    <w:name w:val="Lab Title"/>
    <w:basedOn w:val="Normal"/>
    <w:qFormat/>
    <w:rsid w:val="00460C03"/>
    <w:rPr>
      <w:b/>
      <w:sz w:val="36"/>
      <w:szCs w:val="36"/>
      <w:lang w:val="en-US"/>
    </w:rPr>
  </w:style>
  <w:style w:type="paragraph" w:styleId="MultipleChoice" w:customStyle="1">
    <w:name w:val="Multiple Choice"/>
    <w:basedOn w:val="Lista"/>
    <w:qFormat/>
    <w:rsid w:val="00460C03"/>
    <w:pPr>
      <w:numPr>
        <w:numId w:val="0"/>
      </w:numPr>
      <w:tabs>
        <w:tab w:val="left" w:pos="720"/>
      </w:tabs>
      <w:spacing w:before="60"/>
      <w:ind w:left="1080" w:hanging="720"/>
    </w:pPr>
    <w:rPr>
      <w:lang w:val="en-US"/>
    </w:rPr>
  </w:style>
  <w:style w:type="paragraph" w:styleId="IndentList1a" w:customStyle="1">
    <w:name w:val="Indent List 1. a."/>
    <w:basedOn w:val="IndentList"/>
    <w:qFormat/>
    <w:rsid w:val="00AC6060"/>
    <w:pPr>
      <w:ind w:left="720"/>
    </w:pPr>
  </w:style>
  <w:style w:type="paragraph" w:styleId="Table" w:customStyle="1">
    <w:name w:val="Table"/>
    <w:basedOn w:val="Normal"/>
    <w:qFormat/>
    <w:rsid w:val="00AC6060"/>
    <w:pPr>
      <w:spacing w:before="60" w:after="60"/>
    </w:pPr>
  </w:style>
  <w:style w:type="paragraph" w:styleId="Small" w:customStyle="1">
    <w:name w:val="Small"/>
    <w:basedOn w:val="Normal"/>
    <w:next w:val="Normal"/>
    <w:qFormat/>
    <w:rsid w:val="00AC6060"/>
    <w:pPr>
      <w:spacing w:before="120" w:after="360"/>
    </w:pPr>
    <w:rPr>
      <w:sz w:val="20"/>
      <w:szCs w:val="20"/>
    </w:rPr>
  </w:style>
  <w:style w:type="paragraph" w:styleId="indent" w:customStyle="1">
    <w:name w:val="indent"/>
    <w:basedOn w:val="Normal"/>
    <w:rsid w:val="00AC6060"/>
    <w:pPr>
      <w:spacing w:line="240" w:lineRule="auto"/>
      <w:ind w:left="720"/>
    </w:pPr>
    <w:rPr>
      <w:rFonts w:eastAsia="Times New Roman" w:cs="Times New Roman"/>
      <w:szCs w:val="20"/>
      <w:lang w:val="en-US"/>
    </w:rPr>
  </w:style>
  <w:style w:type="paragraph" w:styleId="LeadTab" w:customStyle="1">
    <w:name w:val="Lead Tab"/>
    <w:basedOn w:val="Normal"/>
    <w:qFormat/>
    <w:rsid w:val="00AC6060"/>
    <w:pPr>
      <w:tabs>
        <w:tab w:val="right" w:leader="hyphen" w:pos="8640"/>
      </w:tabs>
      <w:ind w:left="720"/>
    </w:pPr>
  </w:style>
  <w:style w:type="paragraph" w:styleId="SpecialIndent" w:customStyle="1">
    <w:name w:val="Special Indent"/>
    <w:basedOn w:val="indent"/>
    <w:qFormat/>
    <w:rsid w:val="007E0E1E"/>
    <w:pPr>
      <w:ind w:hanging="360"/>
    </w:pPr>
  </w:style>
  <w:style w:type="paragraph" w:styleId="TOC2">
    <w:name w:val="toc 2"/>
    <w:basedOn w:val="Normal"/>
    <w:next w:val="Normal"/>
    <w:autoRedefine/>
    <w:uiPriority w:val="39"/>
    <w:unhideWhenUsed/>
    <w:rsid w:val="001D2610"/>
    <w:pPr>
      <w:ind w:left="220"/>
    </w:pPr>
  </w:style>
  <w:style w:type="character" w:styleId="BookTitle">
    <w:name w:val="Book Title"/>
    <w:basedOn w:val="DefaultParagraphFont"/>
    <w:uiPriority w:val="33"/>
    <w:qFormat/>
    <w:rsid w:val="00131535"/>
    <w:rPr>
      <w:b/>
      <w:bCs/>
      <w:i/>
      <w:iCs/>
      <w:spacing w:val="5"/>
    </w:rPr>
  </w:style>
  <w:style w:type="character" w:styleId="IntenseReference">
    <w:name w:val="Intense Reference"/>
    <w:basedOn w:val="DefaultParagraphFont"/>
    <w:uiPriority w:val="32"/>
    <w:qFormat/>
    <w:rsid w:val="00131535"/>
    <w:rPr>
      <w:b/>
      <w:bCs/>
      <w:smallCaps/>
      <w:color w:val="5B9BD5" w:themeColor="accent1"/>
      <w:spacing w:val="5"/>
    </w:rPr>
  </w:style>
  <w:style w:type="character" w:styleId="SubtleReference">
    <w:name w:val="Subtle Reference"/>
    <w:basedOn w:val="DefaultParagraphFont"/>
    <w:uiPriority w:val="31"/>
    <w:qFormat/>
    <w:rsid w:val="00131535"/>
    <w:rPr>
      <w:smallCaps/>
      <w:color w:val="5A5A5A" w:themeColor="text1" w:themeTint="A5"/>
    </w:rPr>
  </w:style>
  <w:style w:type="paragraph" w:styleId="IntenseQuote">
    <w:name w:val="Intense Quote"/>
    <w:basedOn w:val="Normal"/>
    <w:next w:val="Normal"/>
    <w:link w:val="IntenseQuoteChar"/>
    <w:uiPriority w:val="30"/>
    <w:qFormat/>
    <w:rsid w:val="00131535"/>
    <w:pPr>
      <w:pBdr>
        <w:top w:val="single" w:color="5B9BD5" w:themeColor="accent1" w:sz="4" w:space="10"/>
        <w:bottom w:val="single" w:color="5B9BD5" w:themeColor="accent1" w:sz="4" w:space="10"/>
      </w:pBdr>
      <w:spacing w:before="360" w:after="360"/>
      <w:ind w:left="864" w:right="864"/>
      <w:jc w:val="center"/>
    </w:pPr>
    <w:rPr>
      <w:i/>
      <w:iCs/>
      <w:color w:val="5B9BD5" w:themeColor="accent1"/>
    </w:rPr>
  </w:style>
  <w:style w:type="character" w:styleId="IntenseQuoteChar" w:customStyle="1">
    <w:name w:val="Intense Quote Char"/>
    <w:basedOn w:val="DefaultParagraphFont"/>
    <w:link w:val="IntenseQuote"/>
    <w:uiPriority w:val="30"/>
    <w:rsid w:val="00131535"/>
    <w:rPr>
      <w:i/>
      <w:iCs/>
      <w:color w:val="5B9BD5" w:themeColor="accent1"/>
      <w:lang w:val="en-CA"/>
    </w:rPr>
  </w:style>
  <w:style w:type="character" w:styleId="IntenseEmphasis">
    <w:name w:val="Intense Emphasis"/>
    <w:basedOn w:val="DefaultParagraphFont"/>
    <w:uiPriority w:val="21"/>
    <w:qFormat/>
    <w:rsid w:val="00131535"/>
    <w:rPr>
      <w:i/>
      <w:iCs/>
      <w:color w:val="5B9BD5" w:themeColor="accent1"/>
    </w:rPr>
  </w:style>
  <w:style w:type="character" w:styleId="SubtleEmphasis">
    <w:name w:val="Subtle Emphasis"/>
    <w:basedOn w:val="DefaultParagraphFont"/>
    <w:uiPriority w:val="19"/>
    <w:qFormat/>
    <w:rsid w:val="00131535"/>
    <w:rPr>
      <w:i/>
      <w:iCs/>
      <w:color w:val="404040" w:themeColor="text1" w:themeTint="BF"/>
    </w:rPr>
  </w:style>
  <w:style w:type="paragraph" w:styleId="NoSpacing">
    <w:name w:val="No Spacing"/>
    <w:uiPriority w:val="1"/>
    <w:qFormat/>
    <w:rsid w:val="00131535"/>
    <w:pPr>
      <w:spacing w:before="0" w:beforeAutospacing="1" w:after="0" w:afterAutospacing="1" w:line="240" w:lineRule="auto"/>
    </w:pPr>
    <w:rPr>
      <w:lang w:val="en-CA"/>
    </w:rPr>
  </w:style>
  <w:style w:type="paragraph" w:styleId="ListParagrapha" w:customStyle="1">
    <w:name w:val="List Paragraph a."/>
    <w:basedOn w:val="ListParagraph"/>
    <w:qFormat/>
    <w:rsid w:val="001473C1"/>
    <w:pPr>
      <w:numPr>
        <w:numId w:val="0"/>
      </w:numPr>
      <w:tabs>
        <w:tab w:val="left" w:pos="360"/>
      </w:tabs>
      <w:ind w:left="720" w:hanging="720"/>
    </w:pPr>
  </w:style>
  <w:style w:type="character" w:styleId="PageNumber">
    <w:name w:val="page number"/>
    <w:basedOn w:val="DefaultParagraphFont"/>
    <w:uiPriority w:val="99"/>
    <w:semiHidden/>
    <w:unhideWhenUsed/>
    <w:rsid w:val="00C313AE"/>
  </w:style>
  <w:style w:type="character" w:styleId="UnresolvedMention">
    <w:name w:val="Unresolved Mention"/>
    <w:basedOn w:val="DefaultParagraphFont"/>
    <w:uiPriority w:val="99"/>
    <w:semiHidden/>
    <w:unhideWhenUsed/>
    <w:rsid w:val="00160E2E"/>
    <w:rPr>
      <w:color w:val="605E5C"/>
      <w:shd w:val="clear" w:color="auto" w:fill="E1DFDD"/>
    </w:rPr>
  </w:style>
  <w:style w:type="paragraph" w:styleId="TOC3">
    <w:name w:val="toc 3"/>
    <w:basedOn w:val="Normal"/>
    <w:next w:val="Normal"/>
    <w:autoRedefine/>
    <w:uiPriority w:val="39"/>
    <w:unhideWhenUsed/>
    <w:rsid w:val="007F322B"/>
    <w:pPr>
      <w:spacing w:after="100"/>
      <w:ind w:left="440"/>
    </w:pPr>
  </w:style>
  <w:style w:type="character" w:styleId="CommentReference">
    <w:name w:val="annotation reference"/>
    <w:basedOn w:val="DefaultParagraphFont"/>
    <w:uiPriority w:val="99"/>
    <w:semiHidden/>
    <w:unhideWhenUsed/>
    <w:rsid w:val="00453774"/>
    <w:rPr>
      <w:sz w:val="16"/>
      <w:szCs w:val="16"/>
    </w:rPr>
  </w:style>
  <w:style w:type="paragraph" w:styleId="CommentText">
    <w:name w:val="annotation text"/>
    <w:basedOn w:val="Normal"/>
    <w:link w:val="CommentTextChar"/>
    <w:uiPriority w:val="99"/>
    <w:unhideWhenUsed/>
    <w:rsid w:val="00453774"/>
    <w:pPr>
      <w:spacing w:line="240" w:lineRule="auto"/>
    </w:pPr>
    <w:rPr>
      <w:sz w:val="20"/>
      <w:szCs w:val="20"/>
    </w:rPr>
  </w:style>
  <w:style w:type="character" w:styleId="CommentTextChar" w:customStyle="1">
    <w:name w:val="Comment Text Char"/>
    <w:basedOn w:val="DefaultParagraphFont"/>
    <w:link w:val="CommentText"/>
    <w:uiPriority w:val="99"/>
    <w:rsid w:val="00453774"/>
    <w:rPr>
      <w:sz w:val="20"/>
      <w:szCs w:val="20"/>
      <w:lang w:val="en-CA"/>
    </w:rPr>
  </w:style>
  <w:style w:type="paragraph" w:styleId="CommentSubject">
    <w:name w:val="annotation subject"/>
    <w:basedOn w:val="CommentText"/>
    <w:next w:val="CommentText"/>
    <w:link w:val="CommentSubjectChar"/>
    <w:uiPriority w:val="99"/>
    <w:semiHidden/>
    <w:unhideWhenUsed/>
    <w:rsid w:val="00453774"/>
    <w:rPr>
      <w:b/>
      <w:bCs/>
    </w:rPr>
  </w:style>
  <w:style w:type="character" w:styleId="CommentSubjectChar" w:customStyle="1">
    <w:name w:val="Comment Subject Char"/>
    <w:basedOn w:val="CommentTextChar"/>
    <w:link w:val="CommentSubject"/>
    <w:uiPriority w:val="99"/>
    <w:semiHidden/>
    <w:rsid w:val="00453774"/>
    <w:rPr>
      <w:b/>
      <w:bCs/>
      <w:sz w:val="20"/>
      <w:szCs w:val="20"/>
      <w:lang w:val="en-CA"/>
    </w:rPr>
  </w:style>
  <w:style w:type="paragraph" w:styleId="Revision">
    <w:name w:val="Revision"/>
    <w:hidden/>
    <w:uiPriority w:val="99"/>
    <w:semiHidden/>
    <w:rsid w:val="001B1DBF"/>
    <w:pPr>
      <w:spacing w:before="0" w:after="0" w:line="240" w:lineRule="auto"/>
    </w:pPr>
    <w:rPr>
      <w:lang w:val="en-CA"/>
    </w:rPr>
  </w:style>
  <w:style w:type="character" w:styleId="FollowedHyperlink">
    <w:name w:val="FollowedHyperlink"/>
    <w:basedOn w:val="DefaultParagraphFont"/>
    <w:uiPriority w:val="99"/>
    <w:semiHidden/>
    <w:unhideWhenUsed/>
    <w:rsid w:val="001B1DBF"/>
    <w:rPr>
      <w:color w:val="954F72" w:themeColor="followedHyperlink"/>
      <w:u w:val="single"/>
    </w:rPr>
  </w:style>
  <w:style w:type="paragraph" w:styleId="NormalWeb">
    <w:name w:val="Normal (Web)"/>
    <w:basedOn w:val="Normal"/>
    <w:uiPriority w:val="99"/>
    <w:semiHidden/>
    <w:unhideWhenUsed/>
    <w:rsid w:val="00F2775B"/>
    <w:pPr>
      <w:spacing w:before="100" w:beforeAutospacing="1" w:after="100" w:afterAutospacing="1" w:line="240" w:lineRule="auto"/>
    </w:pPr>
    <w:rPr>
      <w:rFonts w:ascii="Times New Roman" w:hAnsi="Times New Roman" w:eastAsia="Times New Roman" w:cs="Times New Roman"/>
      <w:sz w:val="24"/>
      <w:szCs w:val="24"/>
      <w:lang w:val="fr-CA" w:eastAsia="fr-CA"/>
    </w:rPr>
  </w:style>
  <w:style w:type="character" w:styleId="Strong">
    <w:name w:val="Strong"/>
    <w:basedOn w:val="DefaultParagraphFont"/>
    <w:uiPriority w:val="22"/>
    <w:qFormat/>
    <w:rsid w:val="00F2775B"/>
    <w:rPr>
      <w:b/>
      <w:bCs/>
    </w:rPr>
  </w:style>
  <w:style w:type="character" w:styleId="HTMLCode">
    <w:name w:val="HTML Code"/>
    <w:basedOn w:val="DefaultParagraphFont"/>
    <w:uiPriority w:val="99"/>
    <w:semiHidden/>
    <w:unhideWhenUsed/>
    <w:rsid w:val="00F2775B"/>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35914">
      <w:bodyDiv w:val="1"/>
      <w:marLeft w:val="0"/>
      <w:marRight w:val="0"/>
      <w:marTop w:val="0"/>
      <w:marBottom w:val="0"/>
      <w:divBdr>
        <w:top w:val="none" w:sz="0" w:space="0" w:color="auto"/>
        <w:left w:val="none" w:sz="0" w:space="0" w:color="auto"/>
        <w:bottom w:val="none" w:sz="0" w:space="0" w:color="auto"/>
        <w:right w:val="none" w:sz="0" w:space="0" w:color="auto"/>
      </w:divBdr>
    </w:div>
    <w:div w:id="564801563">
      <w:bodyDiv w:val="1"/>
      <w:marLeft w:val="0"/>
      <w:marRight w:val="0"/>
      <w:marTop w:val="0"/>
      <w:marBottom w:val="0"/>
      <w:divBdr>
        <w:top w:val="none" w:sz="0" w:space="0" w:color="auto"/>
        <w:left w:val="none" w:sz="0" w:space="0" w:color="auto"/>
        <w:bottom w:val="none" w:sz="0" w:space="0" w:color="auto"/>
        <w:right w:val="none" w:sz="0" w:space="0" w:color="auto"/>
      </w:divBdr>
    </w:div>
    <w:div w:id="88371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header" Target="header4.xml" Id="rId18" /><Relationship Type="http://schemas.openxmlformats.org/officeDocument/2006/relationships/customXml" Target="../customXml/item3.xml" Id="rId3" /><Relationship Type="http://schemas.openxmlformats.org/officeDocument/2006/relationships/hyperlink" Target="https://developer.microsoft.com/en-us/windows/downloads/windows-10-sdk" TargetMode="External" Id="rId21"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hyperlink" Target="https://learn.microsoft.com/en-us/sysinternals/downloads/"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theme" Target="theme/theme1.xml" Id="rId24"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footer" Target="footer4.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hyperlink" Target="https://pages.cs.wisc.edu/~remzi/OSTEP/" TargetMode="External" Id="rId22" /></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2.xml><?xml version="1.0" encoding="utf-8"?>
<p:properties xmlns:p="http://schemas.microsoft.com/office/2006/metadata/properties" xmlns:xsi="http://www.w3.org/2001/XMLSchema-instance" xmlns:pc="http://schemas.microsoft.com/office/infopath/2007/PartnerControls">
  <documentManagement>
    <_activity xmlns="79397023-8a7d-4fd8-b22f-1bfc6b4f532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2D10F8D8714234CAA9535F890E04DE3" ma:contentTypeVersion="15" ma:contentTypeDescription="Create a new document." ma:contentTypeScope="" ma:versionID="375f20b8b8ab45b6898bdc78cd71ef38">
  <xsd:schema xmlns:xsd="http://www.w3.org/2001/XMLSchema" xmlns:xs="http://www.w3.org/2001/XMLSchema" xmlns:p="http://schemas.microsoft.com/office/2006/metadata/properties" xmlns:ns3="79397023-8a7d-4fd8-b22f-1bfc6b4f5326" xmlns:ns4="60c24805-1288-43cf-8bba-6ec902efca86" targetNamespace="http://schemas.microsoft.com/office/2006/metadata/properties" ma:root="true" ma:fieldsID="1a21097c878dd9ef17b3b8d1c4f37ab6" ns3:_="" ns4:_="">
    <xsd:import namespace="79397023-8a7d-4fd8-b22f-1bfc6b4f5326"/>
    <xsd:import namespace="60c24805-1288-43cf-8bba-6ec902efca86"/>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397023-8a7d-4fd8-b22f-1bfc6b4f5326"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0c24805-1288-43cf-8bba-6ec902efca86"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439647-B963-4784-BFDC-5AE45FFCBFFA}">
  <ds:schemaRefs>
    <ds:schemaRef ds:uri="http://schemas.openxmlformats.org/officeDocument/2006/bibliography"/>
  </ds:schemaRefs>
</ds:datastoreItem>
</file>

<file path=customXml/itemProps2.xml><?xml version="1.0" encoding="utf-8"?>
<ds:datastoreItem xmlns:ds="http://schemas.openxmlformats.org/officeDocument/2006/customXml" ds:itemID="{BF6F2765-F83D-4D70-A349-3F9E346014D9}">
  <ds:schemaRefs>
    <ds:schemaRef ds:uri="http://schemas.microsoft.com/office/2006/metadata/properties"/>
    <ds:schemaRef ds:uri="http://schemas.microsoft.com/office/infopath/2007/PartnerControls"/>
    <ds:schemaRef ds:uri="79397023-8a7d-4fd8-b22f-1bfc6b4f5326"/>
  </ds:schemaRefs>
</ds:datastoreItem>
</file>

<file path=customXml/itemProps3.xml><?xml version="1.0" encoding="utf-8"?>
<ds:datastoreItem xmlns:ds="http://schemas.openxmlformats.org/officeDocument/2006/customXml" ds:itemID="{D376A3D2-560E-4C3E-9D8F-1AF41280494E}">
  <ds:schemaRefs>
    <ds:schemaRef ds:uri="http://schemas.microsoft.com/sharepoint/v3/contenttype/forms"/>
  </ds:schemaRefs>
</ds:datastoreItem>
</file>

<file path=customXml/itemProps4.xml><?xml version="1.0" encoding="utf-8"?>
<ds:datastoreItem xmlns:ds="http://schemas.openxmlformats.org/officeDocument/2006/customXml" ds:itemID="{92D074F7-5E43-4C0D-AB10-B119ADAC11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397023-8a7d-4fd8-b22f-1bfc6b4f5326"/>
    <ds:schemaRef ds:uri="60c24805-1288-43cf-8bba-6ec902efca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SAIT</dc:creator>
  <keywords/>
  <dc:description/>
  <lastModifiedBy>Yuvraj Singh Chohan</lastModifiedBy>
  <revision>13</revision>
  <lastPrinted>2018-02-06T16:36:00.0000000Z</lastPrinted>
  <dcterms:created xsi:type="dcterms:W3CDTF">2024-06-10T21:41:00.0000000Z</dcterms:created>
  <dcterms:modified xsi:type="dcterms:W3CDTF">2024-06-15T04:56:15.5551732Z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0x01010022D10F8D8714234CAA9535F890E04DE3</vt:lpwstr>
  </property>
  <property fmtid="{D5CDD505-2E9C-101B-9397-08002B2CF9AE}" pid="3" name="GrammarlyDocumentId">
    <vt:lpwstr>40715f2c27fe23f47bed9bf496844f6e481154b6ffd769978ef9786cc2530b0e</vt:lpwstr>
  </property>
</Properties>
</file>